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54DD" w14:textId="17F55E2A" w:rsidR="00542AA2" w:rsidRDefault="00542AA2" w:rsidP="00542AA2">
      <w:pPr>
        <w:pStyle w:val="Tytu"/>
      </w:pPr>
      <w:r>
        <w:t xml:space="preserve">PZSP2 – Wymagania do </w:t>
      </w:r>
      <w:r w:rsidR="007D0333">
        <w:t>danych</w:t>
      </w:r>
    </w:p>
    <w:p w14:paraId="5528EAD1" w14:textId="4210744C" w:rsidR="00634ACD" w:rsidRDefault="00634ACD" w:rsidP="00634ACD">
      <w:pPr>
        <w:pStyle w:val="Nagwek1"/>
      </w:pPr>
      <w:r>
        <w:t>Dane ogólne</w:t>
      </w:r>
    </w:p>
    <w:p w14:paraId="1B58F0E1" w14:textId="26717E5E" w:rsidR="004A204D" w:rsidRDefault="00634ACD" w:rsidP="00634ACD">
      <w:pPr>
        <w:pStyle w:val="Akapitzlist"/>
        <w:numPr>
          <w:ilvl w:val="0"/>
          <w:numId w:val="1"/>
        </w:numPr>
      </w:pPr>
      <w:r>
        <w:t>Nazwisko i imię (inicjały)</w:t>
      </w:r>
      <w:r w:rsidR="00087375">
        <w:t xml:space="preserve"> - tekst</w:t>
      </w:r>
    </w:p>
    <w:p w14:paraId="26042DEE" w14:textId="25491218" w:rsidR="00634ACD" w:rsidRDefault="00634ACD" w:rsidP="00634ACD">
      <w:pPr>
        <w:pStyle w:val="Akapitzlist"/>
        <w:numPr>
          <w:ilvl w:val="0"/>
          <w:numId w:val="1"/>
        </w:numPr>
      </w:pPr>
      <w:r>
        <w:t>Data urodzenia</w:t>
      </w:r>
      <w:r w:rsidR="00087375">
        <w:t xml:space="preserve"> – data (dzień.miesiąc.rok)</w:t>
      </w:r>
    </w:p>
    <w:p w14:paraId="6DBB79FC" w14:textId="0D4215FF" w:rsidR="00634ACD" w:rsidRDefault="00634ACD" w:rsidP="00634ACD">
      <w:pPr>
        <w:pStyle w:val="Akapitzlist"/>
        <w:numPr>
          <w:ilvl w:val="0"/>
          <w:numId w:val="1"/>
        </w:numPr>
      </w:pPr>
      <w:r>
        <w:t>Data hospitalizacji</w:t>
      </w:r>
      <w:r w:rsidR="00087375">
        <w:t xml:space="preserve"> - data (dzień.miesiąc.rok</w:t>
      </w:r>
      <w:del w:id="0" w:author="Anna Pers" w:date="2022-11-29T22:46:00Z">
        <w:r w:rsidR="00087375" w:rsidDel="00324B6B">
          <w:delText>-godziny.minuty</w:delText>
        </w:r>
      </w:del>
      <w:r w:rsidR="00087375">
        <w:t>)</w:t>
      </w:r>
    </w:p>
    <w:p w14:paraId="14B2047A" w14:textId="2AF49164" w:rsidR="00634ACD" w:rsidRDefault="00634ACD" w:rsidP="00634ACD">
      <w:pPr>
        <w:pStyle w:val="Akapitzlist"/>
        <w:numPr>
          <w:ilvl w:val="0"/>
          <w:numId w:val="1"/>
        </w:numPr>
      </w:pPr>
      <w:r>
        <w:t>Data rozpoczęcia CKRT</w:t>
      </w:r>
      <w:r w:rsidR="00087375">
        <w:t xml:space="preserve"> - data (dzień.miesiąc.rok-</w:t>
      </w:r>
      <w:del w:id="1" w:author="Anna Pers" w:date="2022-11-30T14:04:00Z">
        <w:r w:rsidR="00087375" w:rsidDel="004F342F">
          <w:delText>godziny.minuty</w:delText>
        </w:r>
      </w:del>
      <w:r w:rsidR="00087375">
        <w:t>)</w:t>
      </w:r>
    </w:p>
    <w:p w14:paraId="69D5CD42" w14:textId="3FD00326" w:rsidR="00634ACD" w:rsidRDefault="00634ACD" w:rsidP="00634ACD">
      <w:pPr>
        <w:pStyle w:val="Akapitzlist"/>
        <w:numPr>
          <w:ilvl w:val="0"/>
          <w:numId w:val="1"/>
        </w:numPr>
      </w:pPr>
      <w:r>
        <w:t>Ośrodek</w:t>
      </w:r>
      <w:r w:rsidR="00087375">
        <w:t xml:space="preserve"> – lista wartości (nie będzie konieczności ręcznego wpisywania nazw ośrodków i ich adresów</w:t>
      </w:r>
      <w:ins w:id="2" w:author="Anna Pers" w:date="2022-11-29T22:46:00Z">
        <w:r w:rsidR="00324B6B">
          <w:t xml:space="preserve"> – świetnie! Ale proponuję dodatkową opcję „inne” i wówczas możliwość wpisania</w:t>
        </w:r>
      </w:ins>
      <w:r w:rsidR="00087375">
        <w:t>)</w:t>
      </w:r>
    </w:p>
    <w:p w14:paraId="1FC80995" w14:textId="652EFB2B" w:rsidR="00634ACD" w:rsidRDefault="00634ACD" w:rsidP="00634ACD">
      <w:pPr>
        <w:pStyle w:val="Akapitzlist"/>
        <w:numPr>
          <w:ilvl w:val="0"/>
          <w:numId w:val="1"/>
        </w:numPr>
      </w:pPr>
      <w:r>
        <w:t xml:space="preserve">Rozpoznanie kliniczne - </w:t>
      </w:r>
      <w:r w:rsidRPr="00634ACD">
        <w:t>lista</w:t>
      </w:r>
      <w:r w:rsidR="00F3520D">
        <w:t xml:space="preserve"> wartości</w:t>
      </w:r>
      <w:ins w:id="3" w:author="Anna Pers" w:date="2022-11-29T22:46:00Z">
        <w:r w:rsidR="00324B6B">
          <w:t xml:space="preserve"> </w:t>
        </w:r>
      </w:ins>
      <w:ins w:id="4" w:author="Anna Pers" w:date="2022-11-29T22:47:00Z">
        <w:r w:rsidR="00324B6B">
          <w:t>– jak wyżej (+inne i jakie)</w:t>
        </w:r>
      </w:ins>
    </w:p>
    <w:p w14:paraId="547C1ED0" w14:textId="396A1E70" w:rsidR="00634ACD" w:rsidRDefault="00634ACD" w:rsidP="00634ACD">
      <w:pPr>
        <w:pStyle w:val="Akapitzlist"/>
        <w:numPr>
          <w:ilvl w:val="0"/>
          <w:numId w:val="1"/>
        </w:numPr>
        <w:rPr>
          <w:ins w:id="5" w:author="Anna Pers" w:date="2022-11-29T22:47:00Z"/>
        </w:rPr>
      </w:pPr>
      <w:r>
        <w:t>Niewydolność wątroby – tak / nie</w:t>
      </w:r>
    </w:p>
    <w:p w14:paraId="371E7EC9" w14:textId="79A86229" w:rsidR="00324B6B" w:rsidRDefault="00324B6B" w:rsidP="00634ACD">
      <w:pPr>
        <w:pStyle w:val="Akapitzlist"/>
        <w:numPr>
          <w:ilvl w:val="0"/>
          <w:numId w:val="1"/>
        </w:numPr>
      </w:pPr>
      <w:ins w:id="6" w:author="Anna Pers" w:date="2022-11-29T22:47:00Z">
        <w:r>
          <w:t xml:space="preserve">Istotne </w:t>
        </w:r>
      </w:ins>
      <w:ins w:id="7" w:author="Anna Pers" w:date="2022-11-29T22:48:00Z">
        <w:r>
          <w:t>klinicznie zaburzenia krzepnięcia – tak/nie</w:t>
        </w:r>
      </w:ins>
    </w:p>
    <w:p w14:paraId="551B0E45" w14:textId="16CED151" w:rsidR="00634ACD" w:rsidRDefault="00634ACD" w:rsidP="00634ACD">
      <w:pPr>
        <w:pStyle w:val="Akapitzlist"/>
        <w:numPr>
          <w:ilvl w:val="0"/>
          <w:numId w:val="1"/>
        </w:numPr>
      </w:pPr>
      <w:r>
        <w:t>Masa ciała</w:t>
      </w:r>
      <w:r w:rsidR="00087375">
        <w:t xml:space="preserve"> - </w:t>
      </w:r>
      <w:r w:rsidR="007C7B8E">
        <w:t>liczba (od 0,00 do 9999,99)</w:t>
      </w:r>
    </w:p>
    <w:p w14:paraId="1ACEA06C" w14:textId="2C3AB47C" w:rsidR="00634ACD" w:rsidRDefault="00634ACD" w:rsidP="00634ACD">
      <w:pPr>
        <w:pStyle w:val="Akapitzlist"/>
        <w:numPr>
          <w:ilvl w:val="0"/>
          <w:numId w:val="1"/>
        </w:numPr>
      </w:pPr>
      <w:r>
        <w:t>Wzrost</w:t>
      </w:r>
      <w:r w:rsidR="00087375">
        <w:t xml:space="preserve"> - </w:t>
      </w:r>
      <w:r w:rsidR="007C7B8E">
        <w:t>liczba (od 0,00 do 9999,99)</w:t>
      </w:r>
    </w:p>
    <w:p w14:paraId="0D612259" w14:textId="37067077" w:rsidR="00324B6B" w:rsidRPr="00324B6B" w:rsidRDefault="00634ACD" w:rsidP="00324B6B">
      <w:pPr>
        <w:pStyle w:val="Akapitzlist"/>
        <w:numPr>
          <w:ilvl w:val="0"/>
          <w:numId w:val="1"/>
        </w:numPr>
        <w:rPr>
          <w:rFonts w:eastAsiaTheme="minorEastAsia"/>
          <w:rPrChange w:id="8" w:author="Anna Pers" w:date="2022-11-29T22:53:00Z">
            <w:rPr/>
          </w:rPrChange>
        </w:rPr>
      </w:pPr>
      <w:r w:rsidRPr="00BA526E">
        <w:t>BSA</w:t>
      </w:r>
      <w:r w:rsidR="00BA526E" w:rsidRPr="00BA526E">
        <w:t xml:space="preserve"> – </w:t>
      </w:r>
      <w:r w:rsidR="007C7B8E">
        <w:t>liczba (od 0,00 do 9999,99)</w:t>
      </w:r>
      <w:r w:rsidR="00BA526E" w:rsidRPr="00BA526E">
        <w:t>; wartość obliczana na podstawie innych danych pacjenta</w:t>
      </w:r>
      <w:r w:rsidR="00681FD5">
        <w:t xml:space="preserve"> – </w:t>
      </w:r>
      <w:r w:rsidR="00681FD5" w:rsidRPr="00681FD5">
        <w:rPr>
          <w:highlight w:val="yellow"/>
        </w:rPr>
        <w:t>poprosimy o wzór</w:t>
      </w:r>
      <w:ins w:id="9" w:author="Anna Pers" w:date="2022-11-29T22:49:00Z">
        <w:r w:rsidR="00324B6B">
          <w:t xml:space="preserve"> </w:t>
        </w:r>
      </w:ins>
      <m:oMath>
        <m:rad>
          <m:radPr>
            <m:degHide m:val="1"/>
            <m:ctrlPr>
              <w:ins w:id="10" w:author="Anna Pers" w:date="2022-11-29T22:49:00Z">
                <w:rPr>
                  <w:rFonts w:ascii="Cambria Math" w:hAnsi="Cambria Math"/>
                  <w:i/>
                </w:rPr>
              </w:ins>
            </m:ctrlPr>
          </m:radPr>
          <m:deg/>
          <m:e>
            <m:f>
              <m:fPr>
                <m:ctrlPr>
                  <w:ins w:id="11" w:author="Anna Pers" w:date="2022-11-29T22:50:00Z">
                    <w:rPr>
                      <w:rFonts w:ascii="Cambria Math" w:hAnsi="Cambria Math"/>
                      <w:i/>
                    </w:rPr>
                  </w:ins>
                </m:ctrlPr>
              </m:fPr>
              <m:num>
                <m:r>
                  <w:ins w:id="12" w:author="Anna Pers" w:date="2022-11-29T22:50:00Z">
                    <w:rPr>
                      <w:rFonts w:ascii="Cambria Math" w:hAnsi="Cambria Math"/>
                    </w:rPr>
                    <m:t xml:space="preserve">wzrost </m:t>
                  </w:ins>
                </m:r>
                <m:d>
                  <m:dPr>
                    <m:ctrlPr>
                      <w:ins w:id="13" w:author="Anna Pers" w:date="2022-11-29T22:50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14" w:author="Anna Pers" w:date="2022-11-29T22:50:00Z">
                        <w:rPr>
                          <w:rFonts w:ascii="Cambria Math" w:hAnsi="Cambria Math"/>
                        </w:rPr>
                        <m:t>cm</m:t>
                      </w:ins>
                    </m:r>
                  </m:e>
                </m:d>
                <m:r>
                  <w:ins w:id="15" w:author="Anna Pers" w:date="2022-11-29T22:50:00Z">
                    <w:rPr>
                      <w:rFonts w:ascii="Cambria Math" w:hAnsi="Cambria Math"/>
                    </w:rPr>
                    <m:t xml:space="preserve">*masa ciała </m:t>
                  </w:ins>
                </m:r>
                <m:d>
                  <m:dPr>
                    <m:ctrlPr>
                      <w:ins w:id="16" w:author="Anna Pers" w:date="2022-11-29T22:50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17" w:author="Anna Pers" w:date="2022-11-29T22:50:00Z">
                        <w:rPr>
                          <w:rFonts w:ascii="Cambria Math" w:hAnsi="Cambria Math"/>
                        </w:rPr>
                        <m:t>kg</m:t>
                      </w:ins>
                    </m:r>
                  </m:e>
                </m:d>
              </m:num>
              <m:den>
                <m:r>
                  <w:ins w:id="18" w:author="Anna Pers" w:date="2022-11-29T22:50:00Z">
                    <w:rPr>
                      <w:rFonts w:ascii="Cambria Math" w:hAnsi="Cambria Math"/>
                    </w:rPr>
                    <m:t>3600</m:t>
                  </w:ins>
                </m:r>
              </m:den>
            </m:f>
          </m:e>
        </m:rad>
      </m:oMath>
    </w:p>
    <w:p w14:paraId="2E4AAF10" w14:textId="3AFE35F7" w:rsidR="00634ACD" w:rsidRDefault="00634ACD" w:rsidP="00634ACD">
      <w:pPr>
        <w:pStyle w:val="Nagwek1"/>
      </w:pPr>
      <w:r>
        <w:t>Bezpośrednie wskazanie do leczenia CKRT</w:t>
      </w:r>
    </w:p>
    <w:p w14:paraId="00E78302" w14:textId="77777777" w:rsidR="00BA526E" w:rsidRDefault="00BA526E" w:rsidP="00BA526E">
      <w:pPr>
        <w:pStyle w:val="Akapitzlist"/>
        <w:numPr>
          <w:ilvl w:val="0"/>
          <w:numId w:val="2"/>
        </w:numPr>
      </w:pPr>
      <w:r>
        <w:t>ECMO – tak / nie</w:t>
      </w:r>
    </w:p>
    <w:p w14:paraId="4569222B" w14:textId="5B27E85F" w:rsidR="00634ACD" w:rsidRDefault="00634ACD" w:rsidP="00634ACD">
      <w:pPr>
        <w:pStyle w:val="Akapitzlist"/>
        <w:numPr>
          <w:ilvl w:val="0"/>
          <w:numId w:val="2"/>
        </w:numPr>
      </w:pPr>
      <w:r>
        <w:t>Bezmocz / skąpomocz – tak / nie</w:t>
      </w:r>
    </w:p>
    <w:p w14:paraId="250A5BBB" w14:textId="1B1CDDB8" w:rsidR="00634ACD" w:rsidRDefault="00634ACD" w:rsidP="00634ACD">
      <w:pPr>
        <w:pStyle w:val="Akapitzlist"/>
        <w:numPr>
          <w:ilvl w:val="0"/>
          <w:numId w:val="2"/>
        </w:numPr>
      </w:pPr>
      <w:r>
        <w:t>Nadciśnienie tętnicze – tak / nie</w:t>
      </w:r>
    </w:p>
    <w:p w14:paraId="3D72A772" w14:textId="721E5FD7" w:rsidR="00634ACD" w:rsidRDefault="00634ACD" w:rsidP="00634ACD">
      <w:pPr>
        <w:pStyle w:val="Akapitzlist"/>
        <w:numPr>
          <w:ilvl w:val="0"/>
          <w:numId w:val="2"/>
        </w:numPr>
      </w:pPr>
      <w:r>
        <w:t>Przewodnienie – tak / nie</w:t>
      </w:r>
    </w:p>
    <w:p w14:paraId="124FC1C1" w14:textId="42DAA5B8" w:rsidR="00634ACD" w:rsidRDefault="00634ACD" w:rsidP="00634ACD">
      <w:pPr>
        <w:pStyle w:val="Akapitzlist"/>
        <w:numPr>
          <w:ilvl w:val="0"/>
          <w:numId w:val="2"/>
        </w:numPr>
      </w:pPr>
      <w:r>
        <w:t>Obecność AKI – tak / nie</w:t>
      </w:r>
    </w:p>
    <w:p w14:paraId="59144E8C" w14:textId="72CD6174" w:rsidR="00634ACD" w:rsidRDefault="00634ACD" w:rsidP="00634ACD">
      <w:pPr>
        <w:pStyle w:val="Akapitzlist"/>
        <w:numPr>
          <w:ilvl w:val="0"/>
          <w:numId w:val="2"/>
        </w:numPr>
      </w:pPr>
      <w:r>
        <w:t>Kreatynina – wartość</w:t>
      </w:r>
    </w:p>
    <w:p w14:paraId="1CFF65B0" w14:textId="5F511BBE" w:rsidR="00634ACD" w:rsidRDefault="00634ACD" w:rsidP="00634ACD">
      <w:pPr>
        <w:pStyle w:val="Akapitzlist"/>
        <w:numPr>
          <w:ilvl w:val="0"/>
          <w:numId w:val="2"/>
        </w:numPr>
      </w:pPr>
      <w:r>
        <w:t>Mocznik – wartość</w:t>
      </w:r>
    </w:p>
    <w:p w14:paraId="659F9F38" w14:textId="15036251" w:rsidR="00634ACD" w:rsidRDefault="00634ACD" w:rsidP="00634ACD">
      <w:pPr>
        <w:pStyle w:val="Akapitzlist"/>
        <w:numPr>
          <w:ilvl w:val="0"/>
          <w:numId w:val="2"/>
        </w:numPr>
      </w:pPr>
      <w:r>
        <w:t>Zaburzenia jonowe – tak / nie</w:t>
      </w:r>
    </w:p>
    <w:p w14:paraId="3DDF7ED7" w14:textId="6543DD58" w:rsidR="00634ACD" w:rsidRDefault="00634ACD" w:rsidP="00634ACD">
      <w:pPr>
        <w:pStyle w:val="Akapitzlist"/>
        <w:numPr>
          <w:ilvl w:val="0"/>
          <w:numId w:val="2"/>
        </w:numPr>
      </w:pPr>
      <w:r>
        <w:t>Kwasica metaboliczna – tak / nie</w:t>
      </w:r>
    </w:p>
    <w:p w14:paraId="5C1921DD" w14:textId="778F6AC8" w:rsidR="00634ACD" w:rsidRDefault="00634ACD" w:rsidP="00634ACD">
      <w:pPr>
        <w:pStyle w:val="Akapitzlist"/>
        <w:numPr>
          <w:ilvl w:val="0"/>
          <w:numId w:val="2"/>
        </w:numPr>
      </w:pPr>
      <w:r>
        <w:t>Zatrucie egzogenne – tak / nie</w:t>
      </w:r>
    </w:p>
    <w:p w14:paraId="5400777C" w14:textId="51F3A3B7" w:rsidR="00634ACD" w:rsidRDefault="00634ACD" w:rsidP="00634ACD">
      <w:pPr>
        <w:pStyle w:val="Akapitzlist"/>
        <w:numPr>
          <w:ilvl w:val="0"/>
          <w:numId w:val="2"/>
        </w:numPr>
      </w:pPr>
      <w:r>
        <w:t>Wstrząs septyczny – tak / nie</w:t>
      </w:r>
    </w:p>
    <w:p w14:paraId="0ADC978C" w14:textId="6FAF5EAF" w:rsidR="00634ACD" w:rsidRDefault="00634ACD" w:rsidP="00634ACD">
      <w:pPr>
        <w:pStyle w:val="Akapitzlist"/>
        <w:numPr>
          <w:ilvl w:val="0"/>
          <w:numId w:val="2"/>
        </w:numPr>
      </w:pPr>
      <w:r>
        <w:t>Zespół zmiażdżenia – tak / nie</w:t>
      </w:r>
    </w:p>
    <w:p w14:paraId="22B89FA7" w14:textId="50CD8017" w:rsidR="00324B6B" w:rsidRDefault="00634ACD" w:rsidP="00324B6B">
      <w:pPr>
        <w:pStyle w:val="Akapitzlist"/>
        <w:numPr>
          <w:ilvl w:val="0"/>
          <w:numId w:val="2"/>
        </w:numPr>
      </w:pPr>
      <w:r>
        <w:t xml:space="preserve">Antykoagulacja </w:t>
      </w:r>
      <w:r w:rsidR="00087375">
        <w:t>–</w:t>
      </w:r>
      <w:r>
        <w:t xml:space="preserve"> </w:t>
      </w:r>
      <w:r w:rsidR="00087375">
        <w:t>lista wartości (</w:t>
      </w:r>
      <w:r>
        <w:t>heparyna niefrakcjonowana, heparyna drobnocząsteczkowa, cytrynian, bez antykoagulacji</w:t>
      </w:r>
      <w:r w:rsidR="00087375">
        <w:t>)</w:t>
      </w:r>
    </w:p>
    <w:p w14:paraId="76B7D4A9" w14:textId="73648F2D" w:rsidR="00324B6B" w:rsidRDefault="00324B6B" w:rsidP="00324B6B"/>
    <w:p w14:paraId="73D5A7BB" w14:textId="017EA39F" w:rsidR="00324B6B" w:rsidRDefault="00324B6B" w:rsidP="00324B6B">
      <w:pPr>
        <w:rPr>
          <w:ins w:id="19" w:author="Anna Pers" w:date="2022-11-29T22:55:00Z"/>
        </w:rPr>
      </w:pPr>
      <w:ins w:id="20" w:author="Anna Pers" w:date="2022-11-29T22:54:00Z">
        <w:r>
          <w:t>Dodatkow</w:t>
        </w:r>
      </w:ins>
      <w:ins w:id="21" w:author="Anna Pers" w:date="2022-11-29T22:55:00Z">
        <w:r>
          <w:t>o kolejna strona (w tym miejscu) – Do</w:t>
        </w:r>
      </w:ins>
      <w:ins w:id="22" w:author="Anna Pers" w:date="2022-11-29T22:58:00Z">
        <w:r w:rsidR="00D236B9">
          <w:t>stęp naczyniowy</w:t>
        </w:r>
      </w:ins>
    </w:p>
    <w:p w14:paraId="11BA2813" w14:textId="42E0C946" w:rsidR="00324B6B" w:rsidRDefault="00D236B9" w:rsidP="00324B6B">
      <w:pPr>
        <w:pStyle w:val="Akapitzlist"/>
        <w:numPr>
          <w:ilvl w:val="0"/>
          <w:numId w:val="7"/>
        </w:numPr>
        <w:rPr>
          <w:ins w:id="23" w:author="Anna Pers" w:date="2022-11-29T22:56:00Z"/>
        </w:rPr>
      </w:pPr>
      <w:ins w:id="24" w:author="Anna Pers" w:date="2022-11-29T22:56:00Z">
        <w:r>
          <w:t>Rodzaj do</w:t>
        </w:r>
      </w:ins>
      <w:ins w:id="25" w:author="Anna Pers" w:date="2022-11-29T22:59:00Z">
        <w:r>
          <w:t>stępu</w:t>
        </w:r>
      </w:ins>
      <w:ins w:id="26" w:author="Anna Pers" w:date="2022-11-29T22:56:00Z">
        <w:r>
          <w:t xml:space="preserve"> naczyniowego – lista wartości (cewnik typu ostrego, cewnik typu PermCath, inne (jakie))</w:t>
        </w:r>
      </w:ins>
    </w:p>
    <w:p w14:paraId="7B996102" w14:textId="2C9EEF3A" w:rsidR="00D236B9" w:rsidRDefault="00D236B9" w:rsidP="00324B6B">
      <w:pPr>
        <w:pStyle w:val="Akapitzlist"/>
        <w:numPr>
          <w:ilvl w:val="0"/>
          <w:numId w:val="7"/>
        </w:numPr>
        <w:rPr>
          <w:ins w:id="27" w:author="Anna Pers" w:date="2022-11-29T22:57:00Z"/>
        </w:rPr>
      </w:pPr>
      <w:ins w:id="28" w:author="Anna Pers" w:date="2022-11-29T22:57:00Z">
        <w:r>
          <w:t>Grubość cewnika – liczba do 1 miejsca po przecinku, jednostka to F</w:t>
        </w:r>
      </w:ins>
      <w:ins w:id="29" w:author="Anna Pers" w:date="2022-11-29T22:58:00Z">
        <w:r>
          <w:t xml:space="preserve"> (French)</w:t>
        </w:r>
      </w:ins>
    </w:p>
    <w:p w14:paraId="222B971D" w14:textId="45943038" w:rsidR="00D236B9" w:rsidRDefault="00D236B9" w:rsidP="00324B6B">
      <w:pPr>
        <w:pStyle w:val="Akapitzlist"/>
        <w:numPr>
          <w:ilvl w:val="0"/>
          <w:numId w:val="7"/>
        </w:numPr>
        <w:rPr>
          <w:ins w:id="30" w:author="Anna Pers" w:date="2022-11-29T22:58:00Z"/>
        </w:rPr>
      </w:pPr>
      <w:ins w:id="31" w:author="Anna Pers" w:date="2022-11-29T22:57:00Z">
        <w:r>
          <w:t>Długość cewnika – liczba (cen</w:t>
        </w:r>
      </w:ins>
      <w:ins w:id="32" w:author="Anna Pers" w:date="2022-11-29T22:58:00Z">
        <w:r>
          <w:t>tymetry)</w:t>
        </w:r>
      </w:ins>
    </w:p>
    <w:p w14:paraId="610AB48D" w14:textId="55E958E3" w:rsidR="00D236B9" w:rsidRDefault="00D236B9" w:rsidP="00324B6B">
      <w:pPr>
        <w:pStyle w:val="Akapitzlist"/>
        <w:numPr>
          <w:ilvl w:val="0"/>
          <w:numId w:val="7"/>
        </w:numPr>
        <w:pPrChange w:id="33" w:author="Anna Pers" w:date="2022-11-29T22:55:00Z">
          <w:pPr/>
        </w:pPrChange>
      </w:pPr>
      <w:ins w:id="34" w:author="Anna Pers" w:date="2022-11-29T22:59:00Z">
        <w:r>
          <w:t>Miejsce założenia dostępu naczyniowego – lista wartości (żyła szyjna wewnętrzna prawa, żyła szyjna wewnętrzna lewa, żyła podobojczykowa prawa, żyła podobojczykowa lewa, żyła udowa prawa, żyła udowa lewa, inne (jakie))</w:t>
        </w:r>
      </w:ins>
    </w:p>
    <w:p w14:paraId="258FDD98" w14:textId="2D887AEA" w:rsidR="00B02FB1" w:rsidRDefault="00B02FB1" w:rsidP="00B02FB1">
      <w:pPr>
        <w:pStyle w:val="Nagwek1"/>
      </w:pPr>
      <w:r>
        <w:t>Zabieg</w:t>
      </w:r>
    </w:p>
    <w:p w14:paraId="6EDCCCFF" w14:textId="563D0CFD" w:rsidR="00634ACD" w:rsidRDefault="00634ACD" w:rsidP="00B02FB1">
      <w:pPr>
        <w:pStyle w:val="Nagwek2"/>
      </w:pPr>
      <w:r>
        <w:t>Heparyna niefrakcjonowana</w:t>
      </w:r>
    </w:p>
    <w:p w14:paraId="4C998A77" w14:textId="77777777" w:rsidR="00BA526E" w:rsidRDefault="00BA526E" w:rsidP="00BA526E">
      <w:pPr>
        <w:pStyle w:val="Akapitzlist"/>
        <w:numPr>
          <w:ilvl w:val="0"/>
          <w:numId w:val="3"/>
        </w:numPr>
      </w:pPr>
      <w:r>
        <w:t>ECMO – tak / nie</w:t>
      </w:r>
    </w:p>
    <w:p w14:paraId="7F2820DF" w14:textId="3FB9F5CC" w:rsidR="002E42F1" w:rsidRDefault="002E42F1" w:rsidP="002E42F1">
      <w:pPr>
        <w:pStyle w:val="Akapitzlist"/>
        <w:numPr>
          <w:ilvl w:val="0"/>
          <w:numId w:val="3"/>
        </w:numPr>
      </w:pPr>
      <w:r>
        <w:t>Filtr – lista wartości</w:t>
      </w:r>
    </w:p>
    <w:p w14:paraId="5C175711" w14:textId="5A1D8CD6" w:rsidR="003318D9" w:rsidRDefault="003318D9" w:rsidP="002E42F1">
      <w:pPr>
        <w:pStyle w:val="Akapitzlist"/>
        <w:numPr>
          <w:ilvl w:val="0"/>
          <w:numId w:val="3"/>
        </w:numPr>
      </w:pPr>
      <w:r>
        <w:t>Czas trwania zabiegu [h]</w:t>
      </w:r>
      <w:r w:rsidR="00087375">
        <w:t xml:space="preserve"> - </w:t>
      </w:r>
      <w:r w:rsidR="007C7B8E">
        <w:t>liczba (od 0,00 do 9999,99)</w:t>
      </w:r>
    </w:p>
    <w:p w14:paraId="16D74275" w14:textId="4BA46D7F" w:rsidR="003318D9" w:rsidRDefault="003318D9" w:rsidP="002E42F1">
      <w:pPr>
        <w:pStyle w:val="Akapitzlist"/>
        <w:numPr>
          <w:ilvl w:val="0"/>
          <w:numId w:val="3"/>
        </w:numPr>
      </w:pPr>
      <w:r>
        <w:t>Metoda oczyszczania pozaustrojowego</w:t>
      </w:r>
      <w:r w:rsidR="00087375">
        <w:t xml:space="preserve"> – lista wartości (</w:t>
      </w:r>
      <w:r w:rsidR="00087375" w:rsidRPr="00087375">
        <w:t>CVVH, CVVHD, CVVHDF</w:t>
      </w:r>
      <w:r w:rsidR="00087375">
        <w:t>)</w:t>
      </w:r>
    </w:p>
    <w:p w14:paraId="329E24BE" w14:textId="4E0BA3D7" w:rsidR="003318D9" w:rsidRDefault="003318D9" w:rsidP="002E42F1">
      <w:pPr>
        <w:pStyle w:val="Akapitzlist"/>
        <w:numPr>
          <w:ilvl w:val="0"/>
          <w:numId w:val="3"/>
        </w:numPr>
      </w:pPr>
      <w:r>
        <w:lastRenderedPageBreak/>
        <w:t>Ustawienia początkowe</w:t>
      </w:r>
    </w:p>
    <w:p w14:paraId="2F995EAD" w14:textId="2C0D837B" w:rsidR="003318D9" w:rsidRDefault="003318D9" w:rsidP="003318D9">
      <w:pPr>
        <w:pStyle w:val="Akapitzlist"/>
        <w:numPr>
          <w:ilvl w:val="1"/>
          <w:numId w:val="3"/>
        </w:numPr>
      </w:pPr>
      <w:r>
        <w:t>Heparyna – bolus początkowy [mg]</w:t>
      </w:r>
      <w:r w:rsidR="00087375">
        <w:t xml:space="preserve"> - </w:t>
      </w:r>
      <w:r w:rsidR="007C7B8E">
        <w:t>liczba (od 0,00 do 9999,99)</w:t>
      </w:r>
    </w:p>
    <w:p w14:paraId="4E8301BC" w14:textId="6710CE65" w:rsidR="003318D9" w:rsidRDefault="003318D9" w:rsidP="003318D9">
      <w:pPr>
        <w:pStyle w:val="Akapitzlist"/>
        <w:numPr>
          <w:ilvl w:val="1"/>
          <w:numId w:val="3"/>
        </w:numPr>
      </w:pPr>
      <w:r>
        <w:t>Dawka heparyny [mg / h]</w:t>
      </w:r>
      <w:r w:rsidR="00087375">
        <w:t xml:space="preserve"> - </w:t>
      </w:r>
      <w:r w:rsidR="007C7B8E">
        <w:t>liczba (od 0,00 do 9999,99)</w:t>
      </w:r>
    </w:p>
    <w:p w14:paraId="7D750C60" w14:textId="23011150" w:rsidR="003318D9" w:rsidRDefault="003318D9" w:rsidP="003318D9">
      <w:pPr>
        <w:pStyle w:val="Akapitzlist"/>
        <w:numPr>
          <w:ilvl w:val="1"/>
          <w:numId w:val="3"/>
        </w:numPr>
      </w:pPr>
      <w:r>
        <w:t>QB [ml/min]</w:t>
      </w:r>
      <w:r w:rsidR="00087375">
        <w:t xml:space="preserve"> - </w:t>
      </w:r>
      <w:r w:rsidR="007C7B8E">
        <w:t>liczba (od 0,00 do 9999,99)</w:t>
      </w:r>
    </w:p>
    <w:p w14:paraId="0E68CA8B" w14:textId="12D61AB6" w:rsidR="003318D9" w:rsidRDefault="003318D9" w:rsidP="003318D9">
      <w:pPr>
        <w:pStyle w:val="Akapitzlist"/>
        <w:numPr>
          <w:ilvl w:val="1"/>
          <w:numId w:val="3"/>
        </w:numPr>
      </w:pPr>
      <w:r>
        <w:t>QD [ml / h]</w:t>
      </w:r>
      <w:r w:rsidR="00087375">
        <w:t xml:space="preserve"> - </w:t>
      </w:r>
      <w:r w:rsidR="007C7B8E">
        <w:t>liczba (od 0,00 do 9999,99)</w:t>
      </w:r>
    </w:p>
    <w:p w14:paraId="652F0026" w14:textId="2A896545" w:rsidR="003318D9" w:rsidRDefault="003318D9" w:rsidP="003318D9">
      <w:pPr>
        <w:pStyle w:val="Akapitzlist"/>
        <w:numPr>
          <w:ilvl w:val="1"/>
          <w:numId w:val="3"/>
        </w:numPr>
      </w:pPr>
      <w:r>
        <w:t>Predylucja [ml / h]</w:t>
      </w:r>
      <w:r w:rsidR="00087375">
        <w:t xml:space="preserve"> - </w:t>
      </w:r>
      <w:r w:rsidR="007C7B8E">
        <w:t>liczba (od 0,00 do 9999,99)</w:t>
      </w:r>
    </w:p>
    <w:p w14:paraId="5725A0D9" w14:textId="116A32C5" w:rsidR="003318D9" w:rsidRDefault="003318D9" w:rsidP="003318D9">
      <w:pPr>
        <w:pStyle w:val="Akapitzlist"/>
        <w:numPr>
          <w:ilvl w:val="1"/>
          <w:numId w:val="3"/>
        </w:numPr>
      </w:pPr>
      <w:r>
        <w:t>Postdylucja [ml/h]</w:t>
      </w:r>
      <w:r w:rsidR="00087375">
        <w:t xml:space="preserve"> - </w:t>
      </w:r>
      <w:r w:rsidR="007C7B8E">
        <w:t>liczba (od 0,00 do 9999,99)</w:t>
      </w:r>
    </w:p>
    <w:p w14:paraId="75DD5F47" w14:textId="2187D341" w:rsidR="003318D9" w:rsidRDefault="00DB5B17" w:rsidP="003318D9">
      <w:pPr>
        <w:pStyle w:val="Akapitzlist"/>
        <w:numPr>
          <w:ilvl w:val="1"/>
          <w:numId w:val="3"/>
        </w:numPr>
      </w:pPr>
      <w:r>
        <w:t>UF</w:t>
      </w:r>
      <w:r w:rsidR="003318D9">
        <w:t xml:space="preserve"> [ml / h]</w:t>
      </w:r>
      <w:r w:rsidR="00087375">
        <w:t xml:space="preserve"> - </w:t>
      </w:r>
      <w:r w:rsidR="007C7B8E">
        <w:t>liczba (od 0,00 do 9999,99)</w:t>
      </w:r>
    </w:p>
    <w:p w14:paraId="31068CA9" w14:textId="656B7198" w:rsidR="003318D9" w:rsidRDefault="003318D9" w:rsidP="003318D9">
      <w:pPr>
        <w:pStyle w:val="Akapitzlist"/>
        <w:numPr>
          <w:ilvl w:val="0"/>
          <w:numId w:val="3"/>
        </w:numPr>
      </w:pPr>
      <w:r>
        <w:t>P</w:t>
      </w:r>
      <w:r w:rsidRPr="003318D9">
        <w:t>o 6 godzinach, następnie kolejne takie same sekcje do uzupełnienia po 24, 48h i na koniec zabiegu (lub odpowiednio mniej zależnie od czasu trwania zabiegu (1 pytanie)</w:t>
      </w:r>
      <w:r>
        <w:t>)</w:t>
      </w:r>
    </w:p>
    <w:p w14:paraId="65F1D11F" w14:textId="4FA52DCD" w:rsidR="003318D9" w:rsidRDefault="003318D9" w:rsidP="003318D9">
      <w:pPr>
        <w:pStyle w:val="Akapitzlist"/>
        <w:numPr>
          <w:ilvl w:val="1"/>
          <w:numId w:val="3"/>
        </w:numPr>
      </w:pPr>
      <w:r>
        <w:t>Dawka heparyny [mg / h]</w:t>
      </w:r>
      <w:r w:rsidR="00087375">
        <w:t xml:space="preserve"> - </w:t>
      </w:r>
      <w:r w:rsidR="007C7B8E">
        <w:t>liczba (od 0,00 do 9999,99)</w:t>
      </w:r>
    </w:p>
    <w:p w14:paraId="18AA849F" w14:textId="007F225C" w:rsidR="003318D9" w:rsidRPr="00681FD5" w:rsidRDefault="003318D9" w:rsidP="003318D9">
      <w:pPr>
        <w:pStyle w:val="Akapitzlist"/>
        <w:numPr>
          <w:ilvl w:val="1"/>
          <w:numId w:val="3"/>
        </w:numPr>
      </w:pPr>
      <w:r w:rsidRPr="00681FD5">
        <w:t>ACT</w:t>
      </w:r>
      <w:r w:rsidR="00BA526E" w:rsidRPr="00681FD5">
        <w:t xml:space="preserve"> [sekundy] - </w:t>
      </w:r>
      <w:r w:rsidR="007C7B8E">
        <w:t>liczba (od 0,00 do 9999,99)</w:t>
      </w:r>
    </w:p>
    <w:p w14:paraId="065FAC16" w14:textId="7D75E601" w:rsidR="003318D9" w:rsidRDefault="003318D9" w:rsidP="003318D9">
      <w:pPr>
        <w:pStyle w:val="Akapitzlist"/>
        <w:numPr>
          <w:ilvl w:val="1"/>
          <w:numId w:val="3"/>
        </w:numPr>
      </w:pPr>
      <w:r>
        <w:t>QB [ml / min]</w:t>
      </w:r>
      <w:r w:rsidR="00087375">
        <w:t xml:space="preserve"> - </w:t>
      </w:r>
      <w:r w:rsidR="007C7B8E">
        <w:t>liczba (od 0,00 do 9999,99)</w:t>
      </w:r>
    </w:p>
    <w:p w14:paraId="75BC3422" w14:textId="0816CA19" w:rsidR="003318D9" w:rsidRDefault="003318D9" w:rsidP="003318D9">
      <w:pPr>
        <w:pStyle w:val="Akapitzlist"/>
        <w:numPr>
          <w:ilvl w:val="1"/>
          <w:numId w:val="3"/>
        </w:numPr>
      </w:pPr>
      <w:r>
        <w:t>QD [ml / h]</w:t>
      </w:r>
      <w:r w:rsidR="00087375">
        <w:t xml:space="preserve"> - </w:t>
      </w:r>
      <w:r w:rsidR="007C7B8E">
        <w:t>liczba (od 0,00 do 9999,99)</w:t>
      </w:r>
    </w:p>
    <w:p w14:paraId="5152A28E" w14:textId="45925229" w:rsidR="003318D9" w:rsidRDefault="003318D9" w:rsidP="003318D9">
      <w:pPr>
        <w:pStyle w:val="Akapitzlist"/>
        <w:numPr>
          <w:ilvl w:val="1"/>
          <w:numId w:val="3"/>
        </w:numPr>
      </w:pPr>
      <w:r>
        <w:t>Predylucja [ml / h]</w:t>
      </w:r>
      <w:r w:rsidR="00087375">
        <w:t xml:space="preserve"> - </w:t>
      </w:r>
      <w:r w:rsidR="007C7B8E">
        <w:t>liczba (od 0,00 do 9999,99)</w:t>
      </w:r>
    </w:p>
    <w:p w14:paraId="1D2EF840" w14:textId="19FE45A4" w:rsidR="003318D9" w:rsidRDefault="003318D9" w:rsidP="003318D9">
      <w:pPr>
        <w:pStyle w:val="Akapitzlist"/>
        <w:numPr>
          <w:ilvl w:val="1"/>
          <w:numId w:val="3"/>
        </w:numPr>
      </w:pPr>
      <w:r>
        <w:t>Postdylucja [ml / h]</w:t>
      </w:r>
      <w:r w:rsidR="00087375">
        <w:t xml:space="preserve"> - </w:t>
      </w:r>
      <w:r w:rsidR="007C7B8E">
        <w:t>liczba (od 0,00 do 9999,99)</w:t>
      </w:r>
    </w:p>
    <w:p w14:paraId="1F9B6FF2" w14:textId="1D7C59F7" w:rsidR="003318D9" w:rsidRPr="00681FD5" w:rsidRDefault="003318D9" w:rsidP="003318D9">
      <w:pPr>
        <w:pStyle w:val="Akapitzlist"/>
        <w:numPr>
          <w:ilvl w:val="1"/>
          <w:numId w:val="3"/>
        </w:numPr>
      </w:pPr>
      <w:r w:rsidRPr="00681FD5">
        <w:t>TMP</w:t>
      </w:r>
      <w:r w:rsidR="00BA526E" w:rsidRPr="00681FD5">
        <w:t xml:space="preserve"> [mmhg] - </w:t>
      </w:r>
      <w:r w:rsidR="007C7B8E">
        <w:t>liczba (od 0,00 do 9999,99)</w:t>
      </w:r>
    </w:p>
    <w:p w14:paraId="1F300D2E" w14:textId="77777777" w:rsidR="003318D9" w:rsidRDefault="003318D9" w:rsidP="003318D9">
      <w:pPr>
        <w:pStyle w:val="Akapitzlist"/>
        <w:numPr>
          <w:ilvl w:val="0"/>
          <w:numId w:val="3"/>
        </w:numPr>
      </w:pPr>
      <w:r>
        <w:t>Przyczyna zakończenia zabiegu – planowo / nieplanowo</w:t>
      </w:r>
    </w:p>
    <w:p w14:paraId="117655AF" w14:textId="77777777" w:rsidR="003318D9" w:rsidRDefault="003318D9" w:rsidP="003318D9">
      <w:pPr>
        <w:pStyle w:val="Akapitzlist"/>
        <w:numPr>
          <w:ilvl w:val="0"/>
          <w:numId w:val="3"/>
        </w:numPr>
      </w:pPr>
      <w:r>
        <w:t>Jeśli nieplanowo – dlaczego? – lista wartości</w:t>
      </w:r>
    </w:p>
    <w:p w14:paraId="03C1E85B" w14:textId="1BC57756" w:rsidR="003318D9" w:rsidRDefault="003318D9" w:rsidP="003318D9">
      <w:pPr>
        <w:pStyle w:val="Akapitzlist"/>
        <w:numPr>
          <w:ilvl w:val="0"/>
          <w:numId w:val="3"/>
        </w:numPr>
        <w:rPr>
          <w:ins w:id="35" w:author="Anna Pers" w:date="2022-11-29T23:00:00Z"/>
        </w:rPr>
      </w:pPr>
      <w:r>
        <w:t>Czy wykonano zwrot krwi? – tak / nie</w:t>
      </w:r>
    </w:p>
    <w:p w14:paraId="017FDF22" w14:textId="20EA6505" w:rsidR="00D236B9" w:rsidRDefault="00D236B9" w:rsidP="003318D9">
      <w:pPr>
        <w:pStyle w:val="Akapitzlist"/>
        <w:numPr>
          <w:ilvl w:val="0"/>
          <w:numId w:val="3"/>
        </w:numPr>
      </w:pPr>
      <w:ins w:id="36" w:author="Anna Pers" w:date="2022-11-29T23:03:00Z">
        <w:r>
          <w:t>Zgon pacjenta – tak/nie (jeśli tak – data i godzina zgonu</w:t>
        </w:r>
      </w:ins>
    </w:p>
    <w:p w14:paraId="40FB8D00" w14:textId="6CB10DA6" w:rsidR="003318D9" w:rsidRPr="00634ACD" w:rsidRDefault="003318D9" w:rsidP="003318D9">
      <w:pPr>
        <w:pStyle w:val="Akapitzlist"/>
        <w:numPr>
          <w:ilvl w:val="0"/>
          <w:numId w:val="3"/>
        </w:numPr>
      </w:pPr>
      <w:r>
        <w:t>Uwagi</w:t>
      </w:r>
      <w:r w:rsidR="00087375">
        <w:t xml:space="preserve"> - tekst</w:t>
      </w:r>
    </w:p>
    <w:p w14:paraId="10476D12" w14:textId="77777777" w:rsidR="003318D9" w:rsidRDefault="003318D9" w:rsidP="003318D9"/>
    <w:p w14:paraId="1D3550D4" w14:textId="1BE4734F" w:rsidR="00634ACD" w:rsidRDefault="00634ACD" w:rsidP="00B02FB1">
      <w:pPr>
        <w:pStyle w:val="Nagwek2"/>
      </w:pPr>
      <w:r>
        <w:t>Heparyna drobnocząsteczkowa</w:t>
      </w:r>
    </w:p>
    <w:p w14:paraId="3961CD8D" w14:textId="77777777" w:rsidR="00BA526E" w:rsidRDefault="00BA526E" w:rsidP="00BA526E">
      <w:pPr>
        <w:pStyle w:val="Akapitzlist"/>
        <w:numPr>
          <w:ilvl w:val="0"/>
          <w:numId w:val="5"/>
        </w:numPr>
      </w:pPr>
      <w:r>
        <w:t>ECMO – tak / nie</w:t>
      </w:r>
    </w:p>
    <w:p w14:paraId="748DF3B5" w14:textId="77777777" w:rsidR="00825A01" w:rsidRDefault="00825A01" w:rsidP="00825A01">
      <w:pPr>
        <w:pStyle w:val="Akapitzlist"/>
        <w:numPr>
          <w:ilvl w:val="0"/>
          <w:numId w:val="5"/>
        </w:numPr>
      </w:pPr>
      <w:r>
        <w:t>Filtr – lista wartości</w:t>
      </w:r>
    </w:p>
    <w:p w14:paraId="04CB4A56" w14:textId="77777777" w:rsidR="00825A01" w:rsidRDefault="00825A01" w:rsidP="00825A01">
      <w:pPr>
        <w:pStyle w:val="Akapitzlist"/>
        <w:numPr>
          <w:ilvl w:val="0"/>
          <w:numId w:val="5"/>
        </w:numPr>
      </w:pPr>
      <w:r>
        <w:t>Czas trwania zabiegu [h]</w:t>
      </w:r>
    </w:p>
    <w:p w14:paraId="05EF8828" w14:textId="35166239" w:rsidR="00825A01" w:rsidRDefault="00825A01" w:rsidP="00825A01">
      <w:pPr>
        <w:pStyle w:val="Akapitzlist"/>
        <w:numPr>
          <w:ilvl w:val="0"/>
          <w:numId w:val="5"/>
        </w:numPr>
      </w:pPr>
      <w:r>
        <w:t>Metoda oczyszczania pozaustrojowego</w:t>
      </w:r>
      <w:r w:rsidR="00087375">
        <w:t xml:space="preserve"> – lista wartości (</w:t>
      </w:r>
      <w:r w:rsidR="00087375" w:rsidRPr="00087375">
        <w:t>CVVH, CVVHD, CVVHDF</w:t>
      </w:r>
      <w:r w:rsidR="00087375">
        <w:t>)</w:t>
      </w:r>
    </w:p>
    <w:p w14:paraId="26285692" w14:textId="706AE1ED" w:rsidR="00825A01" w:rsidRDefault="00825A01" w:rsidP="00825A01">
      <w:pPr>
        <w:pStyle w:val="Akapitzlist"/>
        <w:numPr>
          <w:ilvl w:val="0"/>
          <w:numId w:val="5"/>
        </w:numPr>
      </w:pPr>
      <w:r>
        <w:t>Ustawienia początkowe</w:t>
      </w:r>
    </w:p>
    <w:p w14:paraId="4F6A3097" w14:textId="3C9331AA" w:rsidR="00DB5B17" w:rsidRDefault="00DB5B17" w:rsidP="00DB5B17">
      <w:pPr>
        <w:pStyle w:val="Akapitzlist"/>
        <w:numPr>
          <w:ilvl w:val="1"/>
          <w:numId w:val="5"/>
        </w:numPr>
      </w:pPr>
      <w:r>
        <w:t>Dawka fraxaparyny [mg]</w:t>
      </w:r>
      <w:r w:rsidR="00087375">
        <w:t xml:space="preserve"> - </w:t>
      </w:r>
      <w:r w:rsidR="007C7B8E">
        <w:t>liczba (od 0,00 do 9999,99)</w:t>
      </w:r>
    </w:p>
    <w:p w14:paraId="36F16EEB" w14:textId="6E9F879A" w:rsidR="00DB5B17" w:rsidRDefault="00DB5B17" w:rsidP="00DB5B17">
      <w:pPr>
        <w:pStyle w:val="Akapitzlist"/>
        <w:numPr>
          <w:ilvl w:val="1"/>
          <w:numId w:val="5"/>
        </w:numPr>
      </w:pPr>
      <w:r>
        <w:t>Interwał czasowy podawania fraxaparyny</w:t>
      </w:r>
      <w:r w:rsidR="00087375">
        <w:t xml:space="preserve"> - </w:t>
      </w:r>
      <w:r w:rsidR="007C7B8E">
        <w:t>liczba (od 0,00 do 9999,99)</w:t>
      </w:r>
    </w:p>
    <w:p w14:paraId="02698BBA" w14:textId="2A3D6725" w:rsidR="00DB5B17" w:rsidRDefault="00DB5B17" w:rsidP="00DB5B17">
      <w:pPr>
        <w:pStyle w:val="Akapitzlist"/>
        <w:numPr>
          <w:ilvl w:val="1"/>
          <w:numId w:val="5"/>
        </w:numPr>
      </w:pPr>
      <w:r>
        <w:t>QB [ml/min]</w:t>
      </w:r>
      <w:r w:rsidR="00087375">
        <w:t xml:space="preserve"> - </w:t>
      </w:r>
      <w:r w:rsidR="007C7B8E">
        <w:t>liczba (od 0,00 do 9999,99)</w:t>
      </w:r>
    </w:p>
    <w:p w14:paraId="262222D5" w14:textId="7FA9DE01" w:rsidR="00DB5B17" w:rsidRDefault="00DB5B17" w:rsidP="00DB5B17">
      <w:pPr>
        <w:pStyle w:val="Akapitzlist"/>
        <w:numPr>
          <w:ilvl w:val="1"/>
          <w:numId w:val="5"/>
        </w:numPr>
      </w:pPr>
      <w:r>
        <w:t>QD [ml / h]</w:t>
      </w:r>
      <w:r w:rsidR="00087375">
        <w:t xml:space="preserve"> - </w:t>
      </w:r>
      <w:r w:rsidR="007C7B8E">
        <w:t>liczba (od 0,00 do 9999,99)</w:t>
      </w:r>
    </w:p>
    <w:p w14:paraId="069F0B12" w14:textId="27E9FE69" w:rsidR="00DB5B17" w:rsidRDefault="00DB5B17" w:rsidP="00DB5B17">
      <w:pPr>
        <w:pStyle w:val="Akapitzlist"/>
        <w:numPr>
          <w:ilvl w:val="1"/>
          <w:numId w:val="5"/>
        </w:numPr>
      </w:pPr>
      <w:r>
        <w:t>Predylucja [ml / h]</w:t>
      </w:r>
      <w:r w:rsidR="00087375">
        <w:t xml:space="preserve"> - </w:t>
      </w:r>
      <w:r w:rsidR="007C7B8E">
        <w:t>liczba (od 0,00 do 9999,99)</w:t>
      </w:r>
    </w:p>
    <w:p w14:paraId="1E7852CF" w14:textId="48ACA9DA" w:rsidR="00DB5B17" w:rsidRDefault="00DB5B17" w:rsidP="00DB5B17">
      <w:pPr>
        <w:pStyle w:val="Akapitzlist"/>
        <w:numPr>
          <w:ilvl w:val="1"/>
          <w:numId w:val="5"/>
        </w:numPr>
      </w:pPr>
      <w:r>
        <w:t>Postdylucja [ml/h]</w:t>
      </w:r>
      <w:r w:rsidR="00087375">
        <w:t xml:space="preserve"> - </w:t>
      </w:r>
      <w:r w:rsidR="007C7B8E">
        <w:t>liczba (od 0,00 do 9999,99)</w:t>
      </w:r>
    </w:p>
    <w:p w14:paraId="090D9B8E" w14:textId="5D183C84" w:rsidR="00DB5B17" w:rsidRDefault="00DB5B17" w:rsidP="00DB5B17">
      <w:pPr>
        <w:pStyle w:val="Akapitzlist"/>
        <w:numPr>
          <w:ilvl w:val="1"/>
          <w:numId w:val="5"/>
        </w:numPr>
      </w:pPr>
      <w:r>
        <w:t>UF [ml / h]</w:t>
      </w:r>
      <w:r w:rsidR="00087375">
        <w:t xml:space="preserve"> - </w:t>
      </w:r>
      <w:r w:rsidR="007C7B8E">
        <w:t>liczba (od 0,00 do 9999,99)</w:t>
      </w:r>
    </w:p>
    <w:p w14:paraId="7DF6A7F0" w14:textId="0944CA75" w:rsidR="00DB5B17" w:rsidRDefault="00DB5B17" w:rsidP="00DB5B17">
      <w:pPr>
        <w:pStyle w:val="Akapitzlist"/>
        <w:numPr>
          <w:ilvl w:val="0"/>
          <w:numId w:val="5"/>
        </w:numPr>
      </w:pPr>
      <w:r>
        <w:t>P</w:t>
      </w:r>
      <w:r w:rsidRPr="00DB5B17">
        <w:t>o 6 godzinach, następnie kolejne takie same sekcje do uzupełnienia po 24, 48h i na koniec zabiegu (lub odpowiednio mniej zależnie od czasu trwania zabiegu (1 pytanie)</w:t>
      </w:r>
      <w:r>
        <w:t>)</w:t>
      </w:r>
    </w:p>
    <w:p w14:paraId="46BE420A" w14:textId="103B9F88" w:rsidR="009F3951" w:rsidRDefault="009F3951" w:rsidP="009F3951">
      <w:pPr>
        <w:pStyle w:val="Akapitzlist"/>
        <w:numPr>
          <w:ilvl w:val="1"/>
          <w:numId w:val="5"/>
        </w:numPr>
      </w:pPr>
      <w:r>
        <w:t>Dawka fraxaparyny [mg]</w:t>
      </w:r>
      <w:r w:rsidR="00087375">
        <w:t xml:space="preserve"> - </w:t>
      </w:r>
      <w:r w:rsidR="007C7B8E">
        <w:t>liczba (od 0,00 do 9999,99)</w:t>
      </w:r>
    </w:p>
    <w:p w14:paraId="0BF84936" w14:textId="43386C74" w:rsidR="009F3951" w:rsidRDefault="009F3951" w:rsidP="009F3951">
      <w:pPr>
        <w:pStyle w:val="Akapitzlist"/>
        <w:numPr>
          <w:ilvl w:val="1"/>
          <w:numId w:val="5"/>
        </w:numPr>
      </w:pPr>
      <w:r>
        <w:t>Interwał czasowy podawania fraxaparyny</w:t>
      </w:r>
      <w:r w:rsidR="00087375">
        <w:t xml:space="preserve"> - </w:t>
      </w:r>
      <w:r w:rsidR="007C7B8E">
        <w:t>liczba (od 0,00 do 9999,99)</w:t>
      </w:r>
    </w:p>
    <w:p w14:paraId="255CD341" w14:textId="772EF060" w:rsidR="009F3951" w:rsidRDefault="009F3951" w:rsidP="009F3951">
      <w:pPr>
        <w:pStyle w:val="Akapitzlist"/>
        <w:numPr>
          <w:ilvl w:val="1"/>
          <w:numId w:val="5"/>
        </w:numPr>
      </w:pPr>
      <w:r>
        <w:t>Anty-Xa</w:t>
      </w:r>
      <w:r w:rsidR="00087375">
        <w:t xml:space="preserve"> - </w:t>
      </w:r>
      <w:r w:rsidR="007C7B8E">
        <w:t>liczba (od 0,00 do 9999,99)</w:t>
      </w:r>
    </w:p>
    <w:p w14:paraId="4F1D4C59" w14:textId="4EBF6399" w:rsidR="009F3951" w:rsidRDefault="009F3951" w:rsidP="009F3951">
      <w:pPr>
        <w:pStyle w:val="Akapitzlist"/>
        <w:numPr>
          <w:ilvl w:val="1"/>
          <w:numId w:val="5"/>
        </w:numPr>
      </w:pPr>
      <w:r>
        <w:t>QB [ml/min]</w:t>
      </w:r>
      <w:r w:rsidR="00087375">
        <w:t xml:space="preserve"> - </w:t>
      </w:r>
      <w:r w:rsidR="007C7B8E">
        <w:t>liczba (od 0,00 do 9999,99)</w:t>
      </w:r>
    </w:p>
    <w:p w14:paraId="3206C0DC" w14:textId="4380ACBA" w:rsidR="009F3951" w:rsidRDefault="009F3951" w:rsidP="009F3951">
      <w:pPr>
        <w:pStyle w:val="Akapitzlist"/>
        <w:numPr>
          <w:ilvl w:val="1"/>
          <w:numId w:val="5"/>
        </w:numPr>
      </w:pPr>
      <w:r>
        <w:t>QD [ml / h]</w:t>
      </w:r>
      <w:r w:rsidR="00087375">
        <w:t xml:space="preserve"> - </w:t>
      </w:r>
      <w:r w:rsidR="007C7B8E">
        <w:t>liczba (od 0,00 do 9999,99)</w:t>
      </w:r>
    </w:p>
    <w:p w14:paraId="4821792F" w14:textId="565B3A96" w:rsidR="009F3951" w:rsidRDefault="009F3951" w:rsidP="009F3951">
      <w:pPr>
        <w:pStyle w:val="Akapitzlist"/>
        <w:numPr>
          <w:ilvl w:val="1"/>
          <w:numId w:val="5"/>
        </w:numPr>
      </w:pPr>
      <w:r>
        <w:t>Predylucja [ml / h]</w:t>
      </w:r>
      <w:r w:rsidR="00087375">
        <w:t xml:space="preserve"> - </w:t>
      </w:r>
      <w:r w:rsidR="007C7B8E">
        <w:t>liczba (od 0,00 do 9999,99)</w:t>
      </w:r>
    </w:p>
    <w:p w14:paraId="4732E1EE" w14:textId="217DCC34" w:rsidR="009F3951" w:rsidRDefault="009F3951" w:rsidP="009F3951">
      <w:pPr>
        <w:pStyle w:val="Akapitzlist"/>
        <w:numPr>
          <w:ilvl w:val="1"/>
          <w:numId w:val="5"/>
        </w:numPr>
      </w:pPr>
      <w:r>
        <w:t>Postdylucja [ml/h]</w:t>
      </w:r>
      <w:r w:rsidR="00087375">
        <w:t xml:space="preserve"> - </w:t>
      </w:r>
      <w:r w:rsidR="007C7B8E">
        <w:t>liczba (od 0,00 do 9999,99)</w:t>
      </w:r>
    </w:p>
    <w:p w14:paraId="2F17A566" w14:textId="5B8DBAB9" w:rsidR="009F3951" w:rsidRPr="00681FD5" w:rsidRDefault="009F3951" w:rsidP="009F3951">
      <w:pPr>
        <w:pStyle w:val="Akapitzlist"/>
        <w:numPr>
          <w:ilvl w:val="1"/>
          <w:numId w:val="5"/>
        </w:numPr>
      </w:pPr>
      <w:r w:rsidRPr="00681FD5">
        <w:t>TMP</w:t>
      </w:r>
      <w:r w:rsidR="00BA526E" w:rsidRPr="00681FD5">
        <w:t xml:space="preserve"> [mmhg] - </w:t>
      </w:r>
      <w:r w:rsidR="007C7B8E">
        <w:t>liczba (od 0,00 do 9999,99)</w:t>
      </w:r>
    </w:p>
    <w:p w14:paraId="68F883E2" w14:textId="77777777" w:rsidR="009F3951" w:rsidRDefault="009F3951" w:rsidP="009F3951">
      <w:pPr>
        <w:pStyle w:val="Akapitzlist"/>
        <w:numPr>
          <w:ilvl w:val="0"/>
          <w:numId w:val="5"/>
        </w:numPr>
      </w:pPr>
      <w:r>
        <w:t>Przyczyna zakończenia zabiegu – planowo / nieplanowo</w:t>
      </w:r>
    </w:p>
    <w:p w14:paraId="20E8668C" w14:textId="77777777" w:rsidR="009F3951" w:rsidRDefault="009F3951" w:rsidP="009F3951">
      <w:pPr>
        <w:pStyle w:val="Akapitzlist"/>
        <w:numPr>
          <w:ilvl w:val="0"/>
          <w:numId w:val="5"/>
        </w:numPr>
      </w:pPr>
      <w:r>
        <w:t>Jeśli nieplanowo – dlaczego? – lista wartości</w:t>
      </w:r>
    </w:p>
    <w:p w14:paraId="0EB2BC7D" w14:textId="4CA19AF8" w:rsidR="009F3951" w:rsidRDefault="009F3951" w:rsidP="009F3951">
      <w:pPr>
        <w:pStyle w:val="Akapitzlist"/>
        <w:numPr>
          <w:ilvl w:val="0"/>
          <w:numId w:val="5"/>
        </w:numPr>
        <w:rPr>
          <w:ins w:id="37" w:author="Anna Pers" w:date="2022-11-29T23:00:00Z"/>
        </w:rPr>
      </w:pPr>
      <w:r>
        <w:t>Czy wykonano zwrot krwi? – tak / nie</w:t>
      </w:r>
    </w:p>
    <w:p w14:paraId="47C18BDF" w14:textId="6181DF40" w:rsidR="00D236B9" w:rsidRDefault="00D236B9" w:rsidP="00D236B9">
      <w:pPr>
        <w:pStyle w:val="Akapitzlist"/>
        <w:numPr>
          <w:ilvl w:val="0"/>
          <w:numId w:val="5"/>
        </w:numPr>
      </w:pPr>
      <w:ins w:id="38" w:author="Anna Pers" w:date="2022-11-29T23:00:00Z">
        <w:r>
          <w:t>Zgon pacjenta – tak/nie</w:t>
        </w:r>
      </w:ins>
      <w:ins w:id="39" w:author="Anna Pers" w:date="2022-11-29T23:01:00Z">
        <w:r>
          <w:t xml:space="preserve"> (jeśli tak – data i godzina zgo</w:t>
        </w:r>
      </w:ins>
      <w:ins w:id="40" w:author="Anna Pers" w:date="2022-11-29T23:03:00Z">
        <w:r>
          <w:t>nu)</w:t>
        </w:r>
      </w:ins>
    </w:p>
    <w:p w14:paraId="46774756" w14:textId="32806047" w:rsidR="009F3951" w:rsidRDefault="009F3951" w:rsidP="009F3951">
      <w:pPr>
        <w:pStyle w:val="Akapitzlist"/>
        <w:numPr>
          <w:ilvl w:val="0"/>
          <w:numId w:val="5"/>
        </w:numPr>
      </w:pPr>
      <w:r>
        <w:t>Uwagi</w:t>
      </w:r>
      <w:r w:rsidR="00087375">
        <w:t xml:space="preserve"> - tekst</w:t>
      </w:r>
    </w:p>
    <w:p w14:paraId="2784B115" w14:textId="77777777" w:rsidR="00C3403C" w:rsidRPr="00825A01" w:rsidRDefault="00C3403C" w:rsidP="00C3403C"/>
    <w:p w14:paraId="23250889" w14:textId="132EBCCA" w:rsidR="00634ACD" w:rsidRDefault="00634ACD" w:rsidP="00B02FB1">
      <w:pPr>
        <w:pStyle w:val="Nagwek2"/>
      </w:pPr>
      <w:r>
        <w:t>Cytryniany</w:t>
      </w:r>
    </w:p>
    <w:p w14:paraId="781762C0" w14:textId="77777777" w:rsidR="00BA526E" w:rsidRDefault="00BA526E" w:rsidP="00BA526E">
      <w:pPr>
        <w:pStyle w:val="Akapitzlist"/>
        <w:numPr>
          <w:ilvl w:val="0"/>
          <w:numId w:val="4"/>
        </w:numPr>
      </w:pPr>
      <w:r>
        <w:t>ECMO – tak / nie</w:t>
      </w:r>
    </w:p>
    <w:p w14:paraId="084ED941" w14:textId="537D774A" w:rsidR="00634ACD" w:rsidRDefault="00634ACD" w:rsidP="00825A01">
      <w:pPr>
        <w:pStyle w:val="Akapitzlist"/>
        <w:numPr>
          <w:ilvl w:val="0"/>
          <w:numId w:val="4"/>
        </w:numPr>
      </w:pPr>
      <w:r>
        <w:t>Filtr – lista wartości</w:t>
      </w:r>
    </w:p>
    <w:p w14:paraId="2CDC09A3" w14:textId="6D3EBA4A" w:rsidR="00634ACD" w:rsidRDefault="00634ACD" w:rsidP="00825A01">
      <w:pPr>
        <w:pStyle w:val="Akapitzlist"/>
        <w:numPr>
          <w:ilvl w:val="0"/>
          <w:numId w:val="4"/>
        </w:numPr>
      </w:pPr>
      <w:r>
        <w:t>Czas trwania zabiegu [h]</w:t>
      </w:r>
    </w:p>
    <w:p w14:paraId="1A7DACC2" w14:textId="3933D050" w:rsidR="00634ACD" w:rsidRDefault="00634ACD" w:rsidP="00825A01">
      <w:pPr>
        <w:pStyle w:val="Akapitzlist"/>
        <w:numPr>
          <w:ilvl w:val="0"/>
          <w:numId w:val="4"/>
        </w:numPr>
      </w:pPr>
      <w:r>
        <w:t>Koncentrat cytrynianów – lista wartości</w:t>
      </w:r>
    </w:p>
    <w:p w14:paraId="13CB5885" w14:textId="60E2C285" w:rsidR="00634ACD" w:rsidRDefault="00634ACD" w:rsidP="00825A01">
      <w:pPr>
        <w:pStyle w:val="Akapitzlist"/>
        <w:numPr>
          <w:ilvl w:val="0"/>
          <w:numId w:val="4"/>
        </w:numPr>
      </w:pPr>
      <w:r>
        <w:t>Ustawienia początkowe</w:t>
      </w:r>
    </w:p>
    <w:p w14:paraId="764D54CF" w14:textId="4D7B5DE3" w:rsidR="00634ACD" w:rsidRDefault="00634ACD" w:rsidP="00825A01">
      <w:pPr>
        <w:pStyle w:val="Akapitzlist"/>
        <w:numPr>
          <w:ilvl w:val="1"/>
          <w:numId w:val="4"/>
        </w:numPr>
      </w:pPr>
      <w:r>
        <w:t>QB [ml/min]</w:t>
      </w:r>
      <w:r w:rsidR="00087375">
        <w:t xml:space="preserve"> - </w:t>
      </w:r>
      <w:r w:rsidR="007C7B8E">
        <w:t>liczba (od 0,00 do 9999,99)</w:t>
      </w:r>
    </w:p>
    <w:p w14:paraId="192EDE8F" w14:textId="3D8F61E3" w:rsidR="00634ACD" w:rsidRDefault="00634ACD" w:rsidP="00825A01">
      <w:pPr>
        <w:pStyle w:val="Akapitzlist"/>
        <w:numPr>
          <w:ilvl w:val="1"/>
          <w:numId w:val="4"/>
        </w:numPr>
      </w:pPr>
      <w:r>
        <w:t>QD [ml / h]</w:t>
      </w:r>
      <w:r w:rsidR="00087375">
        <w:t xml:space="preserve"> - </w:t>
      </w:r>
      <w:r w:rsidR="007C7B8E">
        <w:t>liczba (od 0,00 do 9999,99)</w:t>
      </w:r>
    </w:p>
    <w:p w14:paraId="6DE173DB" w14:textId="7DD3618F" w:rsidR="00634ACD" w:rsidRDefault="00634ACD" w:rsidP="00825A01">
      <w:pPr>
        <w:pStyle w:val="Akapitzlist"/>
        <w:numPr>
          <w:ilvl w:val="1"/>
          <w:numId w:val="4"/>
        </w:numPr>
      </w:pPr>
      <w:r>
        <w:t>Predylucja (przepływ cytrynianu) [ml / h]</w:t>
      </w:r>
      <w:r w:rsidR="00087375">
        <w:t xml:space="preserve"> - </w:t>
      </w:r>
      <w:r w:rsidR="007C7B8E">
        <w:t>liczba (od 0,00 do 9999,99)</w:t>
      </w:r>
    </w:p>
    <w:p w14:paraId="07412570" w14:textId="49FB9A3E" w:rsidR="00634ACD" w:rsidRDefault="00634ACD" w:rsidP="00825A01">
      <w:pPr>
        <w:pStyle w:val="Akapitzlist"/>
        <w:numPr>
          <w:ilvl w:val="1"/>
          <w:numId w:val="4"/>
        </w:numPr>
      </w:pPr>
      <w:r>
        <w:t>Postdylucja [ml/h]</w:t>
      </w:r>
      <w:r w:rsidR="00087375">
        <w:t xml:space="preserve"> - </w:t>
      </w:r>
      <w:r w:rsidR="007C7B8E">
        <w:t>liczba (od 0,00 do 9999,99)</w:t>
      </w:r>
    </w:p>
    <w:p w14:paraId="686A376B" w14:textId="7BFA7A14" w:rsidR="00634ACD" w:rsidRDefault="00634ACD" w:rsidP="00825A01">
      <w:pPr>
        <w:pStyle w:val="Akapitzlist"/>
        <w:numPr>
          <w:ilvl w:val="1"/>
          <w:numId w:val="4"/>
        </w:numPr>
      </w:pPr>
      <w:r>
        <w:t>Stężenie cytrynianów [mmol / l]</w:t>
      </w:r>
      <w:r w:rsidR="00087375">
        <w:t xml:space="preserve"> - </w:t>
      </w:r>
      <w:r w:rsidR="007C7B8E">
        <w:t>liczba (od 0,00 do 9999,99)</w:t>
      </w:r>
    </w:p>
    <w:p w14:paraId="34800370" w14:textId="1930DE2B" w:rsidR="00634ACD" w:rsidRPr="00681FD5" w:rsidRDefault="00634ACD" w:rsidP="00825A01">
      <w:pPr>
        <w:pStyle w:val="Akapitzlist"/>
        <w:numPr>
          <w:ilvl w:val="1"/>
          <w:numId w:val="4"/>
        </w:numPr>
      </w:pPr>
      <w:r w:rsidRPr="00681FD5">
        <w:t>Kompensacja wapnia</w:t>
      </w:r>
      <w:r w:rsidR="00BA526E" w:rsidRPr="00681FD5">
        <w:t xml:space="preserve"> [%] - </w:t>
      </w:r>
      <w:r w:rsidR="007C7B8E">
        <w:t>liczba (od 0,00 do 9999,99)</w:t>
      </w:r>
    </w:p>
    <w:p w14:paraId="2752E61B" w14:textId="487650D8" w:rsidR="00634ACD" w:rsidRDefault="00634ACD" w:rsidP="00825A01">
      <w:pPr>
        <w:pStyle w:val="Akapitzlist"/>
        <w:numPr>
          <w:ilvl w:val="1"/>
          <w:numId w:val="4"/>
        </w:numPr>
      </w:pPr>
      <w:r>
        <w:t>UF [ml / h]</w:t>
      </w:r>
      <w:r w:rsidR="00087375">
        <w:t xml:space="preserve"> - </w:t>
      </w:r>
      <w:r w:rsidR="007C7B8E">
        <w:t>liczba (od 0,00 do 9999,99)</w:t>
      </w:r>
    </w:p>
    <w:p w14:paraId="5DEA40F6" w14:textId="1620FDB6" w:rsidR="00634ACD" w:rsidRDefault="00634ACD" w:rsidP="00825A01">
      <w:pPr>
        <w:pStyle w:val="Akapitzlist"/>
        <w:numPr>
          <w:ilvl w:val="0"/>
          <w:numId w:val="4"/>
        </w:numPr>
      </w:pPr>
      <w:r>
        <w:t xml:space="preserve">Po 6 godzinach - </w:t>
      </w:r>
      <w:r w:rsidRPr="00634ACD">
        <w:t>następnie kolejne takie same sekcje do uzupełnienia po 24, 48h i na koniec zabiegu (lub odpowiednio mniej zależnie od czasu trwania zabiegu (1 pytanie)</w:t>
      </w:r>
      <w:r w:rsidR="003318D9">
        <w:t>)</w:t>
      </w:r>
    </w:p>
    <w:p w14:paraId="74F93D74" w14:textId="2099B28E" w:rsidR="00634ACD" w:rsidRPr="00681FD5" w:rsidRDefault="00634ACD" w:rsidP="00825A01">
      <w:pPr>
        <w:pStyle w:val="Akapitzlist"/>
        <w:numPr>
          <w:ilvl w:val="1"/>
          <w:numId w:val="4"/>
        </w:numPr>
      </w:pPr>
      <w:r w:rsidRPr="00681FD5">
        <w:t>Wapń zjonizowany</w:t>
      </w:r>
      <w:r w:rsidR="00BA526E" w:rsidRPr="00681FD5">
        <w:t xml:space="preserve"> [mg / dl lub mmol/l] - </w:t>
      </w:r>
      <w:r w:rsidR="007C7B8E">
        <w:t>liczba (od 0,00 do 9999,99)</w:t>
      </w:r>
    </w:p>
    <w:p w14:paraId="10C3CF8F" w14:textId="636689F6" w:rsidR="00634ACD" w:rsidRPr="00681FD5" w:rsidRDefault="00634ACD" w:rsidP="00825A01">
      <w:pPr>
        <w:pStyle w:val="Akapitzlist"/>
        <w:numPr>
          <w:ilvl w:val="1"/>
          <w:numId w:val="4"/>
        </w:numPr>
      </w:pPr>
      <w:r w:rsidRPr="00681FD5">
        <w:t>Wapń całkowity</w:t>
      </w:r>
      <w:r w:rsidR="00BA526E" w:rsidRPr="00681FD5">
        <w:t xml:space="preserve"> [mg / dl lub mmol/l] - </w:t>
      </w:r>
      <w:r w:rsidR="007C7B8E">
        <w:t>liczba (od 0,00 do 9999,99)</w:t>
      </w:r>
    </w:p>
    <w:p w14:paraId="4C0A3170" w14:textId="569DE4C4" w:rsidR="00634ACD" w:rsidRDefault="00634ACD" w:rsidP="00825A01">
      <w:pPr>
        <w:pStyle w:val="Akapitzlist"/>
        <w:numPr>
          <w:ilvl w:val="1"/>
          <w:numId w:val="4"/>
        </w:numPr>
      </w:pPr>
      <w:r>
        <w:t>HCO3 [mmol / l]</w:t>
      </w:r>
      <w:r w:rsidR="00087375">
        <w:t xml:space="preserve"> - </w:t>
      </w:r>
      <w:r w:rsidR="007C7B8E">
        <w:t>liczba (od 0,00 do 9999,99)</w:t>
      </w:r>
    </w:p>
    <w:p w14:paraId="68B9CC8C" w14:textId="5F1AE15B" w:rsidR="00634ACD" w:rsidRDefault="00634ACD" w:rsidP="00825A01">
      <w:pPr>
        <w:pStyle w:val="Akapitzlist"/>
        <w:numPr>
          <w:ilvl w:val="1"/>
          <w:numId w:val="4"/>
        </w:numPr>
      </w:pPr>
      <w:r>
        <w:t>QB [ml / min]</w:t>
      </w:r>
      <w:r w:rsidR="00087375">
        <w:t xml:space="preserve"> - licba</w:t>
      </w:r>
    </w:p>
    <w:p w14:paraId="1937BA4E" w14:textId="6CF932BC" w:rsidR="00634ACD" w:rsidRDefault="00634ACD" w:rsidP="00825A01">
      <w:pPr>
        <w:pStyle w:val="Akapitzlist"/>
        <w:numPr>
          <w:ilvl w:val="1"/>
          <w:numId w:val="4"/>
        </w:numPr>
      </w:pPr>
      <w:r>
        <w:t>QD [ml / h]</w:t>
      </w:r>
      <w:r w:rsidR="00087375">
        <w:t xml:space="preserve"> - </w:t>
      </w:r>
      <w:r w:rsidR="007C7B8E">
        <w:t>liczba (od 0,00 do 9999,99)</w:t>
      </w:r>
    </w:p>
    <w:p w14:paraId="7F33BCBB" w14:textId="6B802892" w:rsidR="00634ACD" w:rsidRPr="00681FD5" w:rsidRDefault="00634ACD" w:rsidP="00825A01">
      <w:pPr>
        <w:pStyle w:val="Akapitzlist"/>
        <w:numPr>
          <w:ilvl w:val="1"/>
          <w:numId w:val="4"/>
        </w:numPr>
      </w:pPr>
      <w:r w:rsidRPr="00681FD5">
        <w:t>Wapń za filtrem</w:t>
      </w:r>
      <w:r w:rsidR="00BA526E" w:rsidRPr="00681FD5">
        <w:t xml:space="preserve"> [mg / dl lub mmol/l] - </w:t>
      </w:r>
      <w:r w:rsidR="007C7B8E">
        <w:t>liczba (od 0,00 do 9999,99)</w:t>
      </w:r>
    </w:p>
    <w:p w14:paraId="36D9607F" w14:textId="0088EA46" w:rsidR="00634ACD" w:rsidRDefault="00634ACD" w:rsidP="00825A01">
      <w:pPr>
        <w:pStyle w:val="Akapitzlist"/>
        <w:numPr>
          <w:ilvl w:val="1"/>
          <w:numId w:val="4"/>
        </w:numPr>
      </w:pPr>
      <w:r>
        <w:t>Cytrynian [mmol / l]</w:t>
      </w:r>
      <w:r w:rsidR="00087375">
        <w:t xml:space="preserve"> - </w:t>
      </w:r>
      <w:r w:rsidR="007C7B8E">
        <w:t>liczba (od 0,00 do 9999,99)</w:t>
      </w:r>
    </w:p>
    <w:p w14:paraId="259EFDE5" w14:textId="78A1EF99" w:rsidR="00634ACD" w:rsidRPr="00681FD5" w:rsidRDefault="00634ACD" w:rsidP="00825A01">
      <w:pPr>
        <w:pStyle w:val="Akapitzlist"/>
        <w:numPr>
          <w:ilvl w:val="1"/>
          <w:numId w:val="4"/>
        </w:numPr>
      </w:pPr>
      <w:r w:rsidRPr="00681FD5">
        <w:t>Kompensacja wapnia</w:t>
      </w:r>
      <w:r w:rsidR="00BA526E" w:rsidRPr="00681FD5">
        <w:t xml:space="preserve"> [mg / dl lub mmol/l] - </w:t>
      </w:r>
      <w:r w:rsidR="007C7B8E">
        <w:t>liczba (od 0,00 do 9999,99)</w:t>
      </w:r>
    </w:p>
    <w:p w14:paraId="14E2B91C" w14:textId="63A2CDC8" w:rsidR="00634ACD" w:rsidRPr="00681FD5" w:rsidRDefault="00634ACD" w:rsidP="00825A01">
      <w:pPr>
        <w:pStyle w:val="Akapitzlist"/>
        <w:numPr>
          <w:ilvl w:val="1"/>
          <w:numId w:val="4"/>
        </w:numPr>
      </w:pPr>
      <w:r w:rsidRPr="00681FD5">
        <w:t>TMP</w:t>
      </w:r>
      <w:r w:rsidR="00BA526E" w:rsidRPr="00681FD5">
        <w:t xml:space="preserve"> [mmhg] - </w:t>
      </w:r>
      <w:r w:rsidR="007C7B8E">
        <w:t>liczba (od 0,00 do 9999,99)</w:t>
      </w:r>
    </w:p>
    <w:p w14:paraId="14976DC7" w14:textId="594BA1EF" w:rsidR="00634ACD" w:rsidRDefault="00634ACD" w:rsidP="00825A01">
      <w:pPr>
        <w:pStyle w:val="Akapitzlist"/>
        <w:numPr>
          <w:ilvl w:val="0"/>
          <w:numId w:val="4"/>
        </w:numPr>
      </w:pPr>
      <w:r>
        <w:t>Przyczyna zakończenia zabiegu – planowo / nieplanowo</w:t>
      </w:r>
    </w:p>
    <w:p w14:paraId="459022DE" w14:textId="7E7F024C" w:rsidR="00634ACD" w:rsidRDefault="00634ACD" w:rsidP="00825A01">
      <w:pPr>
        <w:pStyle w:val="Akapitzlist"/>
        <w:numPr>
          <w:ilvl w:val="0"/>
          <w:numId w:val="4"/>
        </w:numPr>
      </w:pPr>
      <w:r>
        <w:t>Jeśli nieplanowo – dlaczego? – lista wartości</w:t>
      </w:r>
    </w:p>
    <w:p w14:paraId="69882BBF" w14:textId="35F803E6" w:rsidR="00634ACD" w:rsidRDefault="00634ACD" w:rsidP="00825A01">
      <w:pPr>
        <w:pStyle w:val="Akapitzlist"/>
        <w:numPr>
          <w:ilvl w:val="0"/>
          <w:numId w:val="4"/>
        </w:numPr>
        <w:rPr>
          <w:ins w:id="41" w:author="Anna Pers" w:date="2022-11-29T23:01:00Z"/>
        </w:rPr>
      </w:pPr>
      <w:r>
        <w:t>Czy wykonano zwrot krwi? – tak / nie</w:t>
      </w:r>
    </w:p>
    <w:p w14:paraId="06BA603B" w14:textId="0A8FB35F" w:rsidR="00D236B9" w:rsidRDefault="00D236B9" w:rsidP="00D236B9">
      <w:pPr>
        <w:pStyle w:val="Akapitzlist"/>
        <w:numPr>
          <w:ilvl w:val="0"/>
          <w:numId w:val="4"/>
        </w:numPr>
      </w:pPr>
      <w:ins w:id="42" w:author="Anna Pers" w:date="2022-11-29T23:03:00Z">
        <w:r>
          <w:t>Zgon pacjenta – tak/nie (jeśli tak – data i godzina zgonu</w:t>
        </w:r>
      </w:ins>
    </w:p>
    <w:p w14:paraId="06AE4BF7" w14:textId="5E2F21A8" w:rsidR="00B261C0" w:rsidRDefault="004F5CB0" w:rsidP="00B261C0">
      <w:pPr>
        <w:pStyle w:val="Akapitzlist"/>
        <w:numPr>
          <w:ilvl w:val="0"/>
          <w:numId w:val="4"/>
        </w:numPr>
      </w:pPr>
      <w:r>
        <w:t>U</w:t>
      </w:r>
      <w:r w:rsidR="00634ACD">
        <w:t>wagi</w:t>
      </w:r>
      <w:r w:rsidR="00087375">
        <w:t xml:space="preserve"> - tekst</w:t>
      </w:r>
    </w:p>
    <w:p w14:paraId="1E7755A5" w14:textId="77777777" w:rsidR="00C3403C" w:rsidRDefault="00C3403C" w:rsidP="00C3403C"/>
    <w:p w14:paraId="5CE27C40" w14:textId="3FC33250" w:rsidR="00B261C0" w:rsidRDefault="00B261C0" w:rsidP="00B02FB1">
      <w:pPr>
        <w:pStyle w:val="Nagwek2"/>
      </w:pPr>
      <w:r>
        <w:t>Bez antykoagulacji</w:t>
      </w:r>
    </w:p>
    <w:p w14:paraId="1850936A" w14:textId="77777777" w:rsidR="00BA526E" w:rsidRDefault="00BA526E" w:rsidP="00BA526E">
      <w:pPr>
        <w:pStyle w:val="Akapitzlist"/>
        <w:numPr>
          <w:ilvl w:val="0"/>
          <w:numId w:val="6"/>
        </w:numPr>
      </w:pPr>
      <w:r>
        <w:t>ECMO – tak / nie</w:t>
      </w:r>
    </w:p>
    <w:p w14:paraId="3E6E010D" w14:textId="400D3EB7" w:rsidR="00B261C0" w:rsidRDefault="00B261C0" w:rsidP="00B261C0">
      <w:pPr>
        <w:pStyle w:val="Akapitzlist"/>
        <w:numPr>
          <w:ilvl w:val="0"/>
          <w:numId w:val="6"/>
        </w:numPr>
      </w:pPr>
      <w:r>
        <w:t>Filtr – lista wartości</w:t>
      </w:r>
    </w:p>
    <w:p w14:paraId="572BD443" w14:textId="500F53CC" w:rsidR="00B261C0" w:rsidRDefault="00B261C0" w:rsidP="00B261C0">
      <w:pPr>
        <w:pStyle w:val="Akapitzlist"/>
        <w:numPr>
          <w:ilvl w:val="0"/>
          <w:numId w:val="6"/>
        </w:numPr>
      </w:pPr>
      <w:r>
        <w:t>Czas trwania zabiegu [h]</w:t>
      </w:r>
    </w:p>
    <w:p w14:paraId="770E9C03" w14:textId="0F4BE48A" w:rsidR="00B261C0" w:rsidRDefault="00B261C0" w:rsidP="00B261C0">
      <w:pPr>
        <w:pStyle w:val="Akapitzlist"/>
        <w:numPr>
          <w:ilvl w:val="0"/>
          <w:numId w:val="6"/>
        </w:numPr>
      </w:pPr>
      <w:r>
        <w:t>Metoda oczyszczenia pozaustrojowego – lista wartości</w:t>
      </w:r>
    </w:p>
    <w:p w14:paraId="6D8B3F7F" w14:textId="2A8E20A2" w:rsidR="00B261C0" w:rsidRDefault="00B261C0" w:rsidP="00B261C0">
      <w:pPr>
        <w:pStyle w:val="Akapitzlist"/>
        <w:numPr>
          <w:ilvl w:val="0"/>
          <w:numId w:val="6"/>
        </w:numPr>
      </w:pPr>
      <w:r>
        <w:t>Ustawienia początkowe</w:t>
      </w:r>
    </w:p>
    <w:p w14:paraId="356E6A83" w14:textId="3600020C" w:rsidR="00B261C0" w:rsidRDefault="00B261C0" w:rsidP="00B261C0">
      <w:pPr>
        <w:pStyle w:val="Akapitzlist"/>
        <w:numPr>
          <w:ilvl w:val="1"/>
          <w:numId w:val="6"/>
        </w:numPr>
      </w:pPr>
      <w:r>
        <w:t>QB [ml/min]</w:t>
      </w:r>
      <w:r w:rsidR="00087375">
        <w:t xml:space="preserve"> - </w:t>
      </w:r>
      <w:r w:rsidR="007C7B8E">
        <w:t>liczba (od 0,00 do 9999,99)</w:t>
      </w:r>
    </w:p>
    <w:p w14:paraId="67F9024C" w14:textId="0204D083" w:rsidR="00B261C0" w:rsidRDefault="00B261C0" w:rsidP="00B261C0">
      <w:pPr>
        <w:pStyle w:val="Akapitzlist"/>
        <w:numPr>
          <w:ilvl w:val="1"/>
          <w:numId w:val="6"/>
        </w:numPr>
      </w:pPr>
      <w:r>
        <w:t>QD [ml / h]</w:t>
      </w:r>
      <w:r w:rsidR="00087375">
        <w:t xml:space="preserve"> - </w:t>
      </w:r>
      <w:r w:rsidR="007C7B8E">
        <w:t>liczba (od 0,00 do 9999,99)</w:t>
      </w:r>
    </w:p>
    <w:p w14:paraId="56DA0E3A" w14:textId="1744BD86" w:rsidR="00B261C0" w:rsidRDefault="00B261C0" w:rsidP="00B261C0">
      <w:pPr>
        <w:pStyle w:val="Akapitzlist"/>
        <w:numPr>
          <w:ilvl w:val="1"/>
          <w:numId w:val="6"/>
        </w:numPr>
      </w:pPr>
      <w:r>
        <w:t>Predylucja [ml / h]</w:t>
      </w:r>
      <w:r w:rsidR="00087375">
        <w:t xml:space="preserve"> - </w:t>
      </w:r>
      <w:r w:rsidR="007C7B8E">
        <w:t>liczba (od 0,00 do 9999,99)</w:t>
      </w:r>
    </w:p>
    <w:p w14:paraId="0660A123" w14:textId="5C497066" w:rsidR="00B261C0" w:rsidRDefault="00B261C0" w:rsidP="00B261C0">
      <w:pPr>
        <w:pStyle w:val="Akapitzlist"/>
        <w:numPr>
          <w:ilvl w:val="1"/>
          <w:numId w:val="6"/>
        </w:numPr>
      </w:pPr>
      <w:r>
        <w:t>Postdylucja [ml</w:t>
      </w:r>
      <w:r w:rsidR="00C960B3">
        <w:t xml:space="preserve"> </w:t>
      </w:r>
      <w:r>
        <w:t>/</w:t>
      </w:r>
      <w:r w:rsidR="00C960B3">
        <w:t xml:space="preserve"> </w:t>
      </w:r>
      <w:r>
        <w:t>h]</w:t>
      </w:r>
      <w:r w:rsidR="00087375">
        <w:t xml:space="preserve"> - </w:t>
      </w:r>
      <w:r w:rsidR="007C7B8E">
        <w:t>liczba (od 0,00 do 9999,99)</w:t>
      </w:r>
    </w:p>
    <w:p w14:paraId="44127BEE" w14:textId="60D4B574" w:rsidR="00B261C0" w:rsidRDefault="00B261C0" w:rsidP="00B261C0">
      <w:pPr>
        <w:pStyle w:val="Akapitzlist"/>
        <w:numPr>
          <w:ilvl w:val="1"/>
          <w:numId w:val="6"/>
        </w:numPr>
      </w:pPr>
      <w:r>
        <w:t>UF [ml / h]</w:t>
      </w:r>
      <w:r w:rsidR="00087375">
        <w:t xml:space="preserve"> - </w:t>
      </w:r>
      <w:r w:rsidR="007C7B8E">
        <w:t>liczba (od 0,00 do 9999,99)</w:t>
      </w:r>
    </w:p>
    <w:p w14:paraId="2986A21F" w14:textId="2671096D" w:rsidR="00B261C0" w:rsidRDefault="00B261C0" w:rsidP="00B261C0">
      <w:pPr>
        <w:pStyle w:val="Akapitzlist"/>
        <w:numPr>
          <w:ilvl w:val="0"/>
          <w:numId w:val="6"/>
        </w:numPr>
      </w:pPr>
      <w:r>
        <w:t>P</w:t>
      </w:r>
      <w:r w:rsidRPr="00B261C0">
        <w:t>o 6 godzinach, następnie kolejne takie same sekcje do uzupełnienia po 24, 48h i na koniec zabiegu (lub odpowiednio mniej zależnie od czasu trwania zabiegu (1 pytanie)</w:t>
      </w:r>
      <w:r w:rsidR="005B041B">
        <w:t>)</w:t>
      </w:r>
    </w:p>
    <w:p w14:paraId="214AD30E" w14:textId="10B4F6C7" w:rsidR="005B041B" w:rsidRDefault="005B041B" w:rsidP="005B041B">
      <w:pPr>
        <w:pStyle w:val="Akapitzlist"/>
        <w:numPr>
          <w:ilvl w:val="1"/>
          <w:numId w:val="6"/>
        </w:numPr>
      </w:pPr>
      <w:r>
        <w:t>QB [ml/min]</w:t>
      </w:r>
      <w:r w:rsidR="00087375">
        <w:t xml:space="preserve"> - </w:t>
      </w:r>
      <w:r w:rsidR="007C7B8E">
        <w:t>liczba (od 0,00 do 9999,99)</w:t>
      </w:r>
    </w:p>
    <w:p w14:paraId="4E8F7A4E" w14:textId="0B27AD14" w:rsidR="005B041B" w:rsidRDefault="005B041B" w:rsidP="005B041B">
      <w:pPr>
        <w:pStyle w:val="Akapitzlist"/>
        <w:numPr>
          <w:ilvl w:val="1"/>
          <w:numId w:val="6"/>
        </w:numPr>
      </w:pPr>
      <w:r>
        <w:t>QD [ml / h]</w:t>
      </w:r>
      <w:r w:rsidR="00087375">
        <w:t xml:space="preserve"> - </w:t>
      </w:r>
      <w:r w:rsidR="007C7B8E">
        <w:t>liczba (od 0,00 do 9999,99)</w:t>
      </w:r>
    </w:p>
    <w:p w14:paraId="7153E158" w14:textId="64486845" w:rsidR="005B041B" w:rsidRDefault="005B041B" w:rsidP="005B041B">
      <w:pPr>
        <w:pStyle w:val="Akapitzlist"/>
        <w:numPr>
          <w:ilvl w:val="1"/>
          <w:numId w:val="6"/>
        </w:numPr>
      </w:pPr>
      <w:r>
        <w:t>Predylucja [ml / h]</w:t>
      </w:r>
      <w:r w:rsidR="00087375">
        <w:t xml:space="preserve"> - </w:t>
      </w:r>
      <w:r w:rsidR="007C7B8E">
        <w:t>liczba (od 0,00 do 9999,99)</w:t>
      </w:r>
    </w:p>
    <w:p w14:paraId="39F8D319" w14:textId="3200D88B" w:rsidR="005B041B" w:rsidRDefault="005B041B" w:rsidP="005B041B">
      <w:pPr>
        <w:pStyle w:val="Akapitzlist"/>
        <w:numPr>
          <w:ilvl w:val="1"/>
          <w:numId w:val="6"/>
        </w:numPr>
      </w:pPr>
      <w:r>
        <w:t>Postdylucja [ml/h]</w:t>
      </w:r>
      <w:r w:rsidR="00087375">
        <w:t xml:space="preserve"> - </w:t>
      </w:r>
      <w:r w:rsidR="007C7B8E">
        <w:t>liczba (od 0,00 do 9999,99)</w:t>
      </w:r>
    </w:p>
    <w:p w14:paraId="19C72FBD" w14:textId="7E20BBDF" w:rsidR="005B041B" w:rsidRPr="00681FD5" w:rsidRDefault="005B041B" w:rsidP="005B041B">
      <w:pPr>
        <w:pStyle w:val="Akapitzlist"/>
        <w:numPr>
          <w:ilvl w:val="1"/>
          <w:numId w:val="6"/>
        </w:numPr>
      </w:pPr>
      <w:r w:rsidRPr="00681FD5">
        <w:t>TMP</w:t>
      </w:r>
      <w:r w:rsidR="00BA526E" w:rsidRPr="00681FD5">
        <w:t xml:space="preserve"> [mmhg] - </w:t>
      </w:r>
      <w:r w:rsidR="007C7B8E">
        <w:t>liczba (od 0,00 do 9999,99)</w:t>
      </w:r>
    </w:p>
    <w:p w14:paraId="55E2FEC6" w14:textId="77777777" w:rsidR="005B041B" w:rsidRDefault="005B041B" w:rsidP="005B041B">
      <w:pPr>
        <w:pStyle w:val="Akapitzlist"/>
        <w:numPr>
          <w:ilvl w:val="0"/>
          <w:numId w:val="6"/>
        </w:numPr>
      </w:pPr>
      <w:r>
        <w:t>Przyczyna zakończenia zabiegu – planowo / nieplanowo</w:t>
      </w:r>
    </w:p>
    <w:p w14:paraId="0054C4CE" w14:textId="77777777" w:rsidR="005B041B" w:rsidRDefault="005B041B" w:rsidP="005B041B">
      <w:pPr>
        <w:pStyle w:val="Akapitzlist"/>
        <w:numPr>
          <w:ilvl w:val="0"/>
          <w:numId w:val="6"/>
        </w:numPr>
      </w:pPr>
      <w:r>
        <w:t>Jeśli nieplanowo – dlaczego? – lista wartości</w:t>
      </w:r>
    </w:p>
    <w:p w14:paraId="4F0EC244" w14:textId="037BCAFD" w:rsidR="005B041B" w:rsidRDefault="005B041B" w:rsidP="005B041B">
      <w:pPr>
        <w:pStyle w:val="Akapitzlist"/>
        <w:numPr>
          <w:ilvl w:val="0"/>
          <w:numId w:val="6"/>
        </w:numPr>
        <w:rPr>
          <w:ins w:id="43" w:author="Anna Pers" w:date="2022-11-29T23:03:00Z"/>
        </w:rPr>
      </w:pPr>
      <w:r>
        <w:lastRenderedPageBreak/>
        <w:t>Czy wykonano zwrot krwi? – tak / nie</w:t>
      </w:r>
    </w:p>
    <w:p w14:paraId="3F270215" w14:textId="64B99B64" w:rsidR="00D236B9" w:rsidRDefault="00D236B9" w:rsidP="005B041B">
      <w:pPr>
        <w:pStyle w:val="Akapitzlist"/>
        <w:numPr>
          <w:ilvl w:val="0"/>
          <w:numId w:val="6"/>
        </w:numPr>
      </w:pPr>
      <w:ins w:id="44" w:author="Anna Pers" w:date="2022-11-29T23:03:00Z">
        <w:r>
          <w:t>Zgon pacjenta – tak/nie (jeśli tak – data i godzina zgonu</w:t>
        </w:r>
        <w:r>
          <w:t>)</w:t>
        </w:r>
      </w:ins>
    </w:p>
    <w:p w14:paraId="59836872" w14:textId="0279BB6F" w:rsidR="005B041B" w:rsidRPr="00B261C0" w:rsidRDefault="005B041B" w:rsidP="005B041B">
      <w:pPr>
        <w:pStyle w:val="Akapitzlist"/>
        <w:numPr>
          <w:ilvl w:val="0"/>
          <w:numId w:val="6"/>
        </w:numPr>
      </w:pPr>
      <w:r>
        <w:t>Uwagi</w:t>
      </w:r>
      <w:r w:rsidR="00087375">
        <w:t xml:space="preserve"> - tekst</w:t>
      </w:r>
    </w:p>
    <w:sectPr w:rsidR="005B041B" w:rsidRPr="00B261C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011CC" w14:textId="77777777" w:rsidR="00E6028A" w:rsidRDefault="00E6028A" w:rsidP="00542AA2">
      <w:r>
        <w:separator/>
      </w:r>
    </w:p>
  </w:endnote>
  <w:endnote w:type="continuationSeparator" w:id="0">
    <w:p w14:paraId="76DC9430" w14:textId="77777777" w:rsidR="00E6028A" w:rsidRDefault="00E6028A" w:rsidP="00542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6477425"/>
      <w:docPartObj>
        <w:docPartGallery w:val="Page Numbers (Bottom of Page)"/>
        <w:docPartUnique/>
      </w:docPartObj>
    </w:sdtPr>
    <w:sdtContent>
      <w:p w14:paraId="285EDFCF" w14:textId="02FF9B77" w:rsidR="00542AA2" w:rsidRDefault="00542AA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62432" w14:textId="77777777" w:rsidR="00542AA2" w:rsidRDefault="00542AA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1B6B7" w14:textId="77777777" w:rsidR="00E6028A" w:rsidRDefault="00E6028A" w:rsidP="00542AA2">
      <w:r>
        <w:separator/>
      </w:r>
    </w:p>
  </w:footnote>
  <w:footnote w:type="continuationSeparator" w:id="0">
    <w:p w14:paraId="40F176D5" w14:textId="77777777" w:rsidR="00E6028A" w:rsidRDefault="00E6028A" w:rsidP="00542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E4B20" w14:textId="3733A6F9" w:rsidR="00542AA2" w:rsidRDefault="00000000">
    <w:pPr>
      <w:pStyle w:val="Nagwek"/>
      <w:jc w:val="right"/>
      <w:rPr>
        <w:color w:val="4472C4" w:themeColor="accent1"/>
      </w:rPr>
    </w:pPr>
    <w:sdt>
      <w:sdtPr>
        <w:rPr>
          <w:color w:val="4472C4" w:themeColor="accent1"/>
        </w:rPr>
        <w:alias w:val="Tytuł"/>
        <w:tag w:val=""/>
        <w:id w:val="664756013"/>
        <w:placeholder>
          <w:docPart w:val="8A2B0259E2EE4F30BE6C56B97EBE11A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42AA2">
          <w:rPr>
            <w:color w:val="4472C4" w:themeColor="accent1"/>
          </w:rPr>
          <w:t xml:space="preserve">PZSP2 wymagania do </w:t>
        </w:r>
        <w:r w:rsidR="007D0333">
          <w:rPr>
            <w:color w:val="4472C4" w:themeColor="accent1"/>
          </w:rPr>
          <w:t>danych</w:t>
        </w:r>
      </w:sdtContent>
    </w:sdt>
    <w:r w:rsidR="00542AA2">
      <w:rPr>
        <w:color w:val="4472C4" w:themeColor="accent1"/>
      </w:rPr>
      <w:t xml:space="preserve"> | </w:t>
    </w:r>
    <w:sdt>
      <w:sdtPr>
        <w:alias w:val="Autor"/>
        <w:tag w:val=""/>
        <w:id w:val="-1677181147"/>
        <w:placeholder>
          <w:docPart w:val="08B6DD55ACB24708B216761069C22E0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42AA2">
          <w:t>Zespół nr 6</w:t>
        </w:r>
      </w:sdtContent>
    </w:sdt>
  </w:p>
  <w:p w14:paraId="185D3B9F" w14:textId="77777777" w:rsidR="00542AA2" w:rsidRDefault="00542AA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38F"/>
    <w:multiLevelType w:val="hybridMultilevel"/>
    <w:tmpl w:val="BEF67F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E98"/>
    <w:multiLevelType w:val="hybridMultilevel"/>
    <w:tmpl w:val="3F32DD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5483B"/>
    <w:multiLevelType w:val="hybridMultilevel"/>
    <w:tmpl w:val="56DC9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46288"/>
    <w:multiLevelType w:val="hybridMultilevel"/>
    <w:tmpl w:val="6CDC9A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01C47"/>
    <w:multiLevelType w:val="hybridMultilevel"/>
    <w:tmpl w:val="51B4D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2101D"/>
    <w:multiLevelType w:val="hybridMultilevel"/>
    <w:tmpl w:val="EDE292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E541A"/>
    <w:multiLevelType w:val="hybridMultilevel"/>
    <w:tmpl w:val="51B4D3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970463">
    <w:abstractNumId w:val="2"/>
  </w:num>
  <w:num w:numId="2" w16cid:durableId="1408917837">
    <w:abstractNumId w:val="1"/>
  </w:num>
  <w:num w:numId="3" w16cid:durableId="258802421">
    <w:abstractNumId w:val="6"/>
  </w:num>
  <w:num w:numId="4" w16cid:durableId="738022751">
    <w:abstractNumId w:val="5"/>
  </w:num>
  <w:num w:numId="5" w16cid:durableId="2116359095">
    <w:abstractNumId w:val="4"/>
  </w:num>
  <w:num w:numId="6" w16cid:durableId="1404378244">
    <w:abstractNumId w:val="3"/>
  </w:num>
  <w:num w:numId="7" w16cid:durableId="8451714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a Pers">
    <w15:presenceInfo w15:providerId="Windows Live" w15:userId="3c9bc28d1ab658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CD"/>
    <w:rsid w:val="00066DF6"/>
    <w:rsid w:val="00087375"/>
    <w:rsid w:val="00133434"/>
    <w:rsid w:val="002E42F1"/>
    <w:rsid w:val="00324B6B"/>
    <w:rsid w:val="003318D9"/>
    <w:rsid w:val="003B07B8"/>
    <w:rsid w:val="0044654F"/>
    <w:rsid w:val="004A204D"/>
    <w:rsid w:val="004F342F"/>
    <w:rsid w:val="004F5CB0"/>
    <w:rsid w:val="00542AA2"/>
    <w:rsid w:val="005B041B"/>
    <w:rsid w:val="00634ACD"/>
    <w:rsid w:val="00641DA0"/>
    <w:rsid w:val="00677570"/>
    <w:rsid w:val="00681FD5"/>
    <w:rsid w:val="006B2947"/>
    <w:rsid w:val="007C7B8E"/>
    <w:rsid w:val="007D0333"/>
    <w:rsid w:val="00825A01"/>
    <w:rsid w:val="00873895"/>
    <w:rsid w:val="00921DD5"/>
    <w:rsid w:val="009B6A70"/>
    <w:rsid w:val="009F3951"/>
    <w:rsid w:val="00B02FB1"/>
    <w:rsid w:val="00B261C0"/>
    <w:rsid w:val="00BA526E"/>
    <w:rsid w:val="00C3403C"/>
    <w:rsid w:val="00C40C91"/>
    <w:rsid w:val="00C960B3"/>
    <w:rsid w:val="00CF2F8D"/>
    <w:rsid w:val="00D236B9"/>
    <w:rsid w:val="00D76DED"/>
    <w:rsid w:val="00DB5B17"/>
    <w:rsid w:val="00E6028A"/>
    <w:rsid w:val="00F3520D"/>
    <w:rsid w:val="00FC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C022"/>
  <w15:chartTrackingRefBased/>
  <w15:docId w15:val="{EBCEEF19-3F22-4DDF-AF5B-5FBC9695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F2F8D"/>
    <w:pPr>
      <w:keepNext/>
      <w:keepLines/>
      <w:spacing w:before="240"/>
      <w:jc w:val="both"/>
      <w:outlineLvl w:val="0"/>
    </w:pPr>
    <w:rPr>
      <w:rFonts w:eastAsiaTheme="majorEastAsia" w:cstheme="minorHAnsi"/>
      <w:b/>
      <w:bCs/>
      <w:color w:val="2F5496" w:themeColor="accent1" w:themeShade="BF"/>
      <w:sz w:val="32"/>
      <w:szCs w:val="32"/>
      <w:u w:val="singl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2F8D"/>
    <w:pPr>
      <w:keepNext/>
      <w:keepLines/>
      <w:spacing w:before="40"/>
      <w:outlineLvl w:val="1"/>
    </w:pPr>
    <w:rPr>
      <w:rFonts w:ascii="Calibri" w:eastAsiaTheme="majorEastAsia" w:hAnsi="Calibri" w:cs="Calibri"/>
      <w:b/>
      <w:bCs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2F8D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F2F8D"/>
    <w:rPr>
      <w:rFonts w:eastAsiaTheme="majorEastAsia" w:cstheme="minorHAnsi"/>
      <w:b/>
      <w:bCs/>
      <w:color w:val="2F5496" w:themeColor="accent1" w:themeShade="BF"/>
      <w:sz w:val="32"/>
      <w:szCs w:val="32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F2F8D"/>
    <w:rPr>
      <w:rFonts w:ascii="Calibri" w:eastAsiaTheme="majorEastAsia" w:hAnsi="Calibri" w:cs="Calibri"/>
      <w:b/>
      <w:bCs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F2F8D"/>
    <w:rPr>
      <w:rFonts w:ascii="Calibri" w:eastAsiaTheme="majorEastAsia" w:hAnsi="Calibri" w:cstheme="majorBidi"/>
      <w:b/>
      <w:color w:val="1F3763" w:themeColor="accent1" w:themeShade="7F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D76DED"/>
    <w:rPr>
      <w:rFonts w:ascii="Calibri" w:hAnsi="Calibri"/>
      <w:b w:val="0"/>
      <w:i/>
      <w:iCs/>
      <w:color w:val="0070C0"/>
    </w:rPr>
  </w:style>
  <w:style w:type="paragraph" w:styleId="Akapitzlist">
    <w:name w:val="List Paragraph"/>
    <w:basedOn w:val="Normalny"/>
    <w:uiPriority w:val="34"/>
    <w:qFormat/>
    <w:rsid w:val="00634AC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42AA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42AA2"/>
  </w:style>
  <w:style w:type="paragraph" w:styleId="Stopka">
    <w:name w:val="footer"/>
    <w:basedOn w:val="Normalny"/>
    <w:link w:val="StopkaZnak"/>
    <w:uiPriority w:val="99"/>
    <w:unhideWhenUsed/>
    <w:rsid w:val="00542AA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42AA2"/>
  </w:style>
  <w:style w:type="paragraph" w:styleId="Tytu">
    <w:name w:val="Title"/>
    <w:basedOn w:val="Normalny"/>
    <w:next w:val="Normalny"/>
    <w:link w:val="TytuZnak"/>
    <w:uiPriority w:val="10"/>
    <w:qFormat/>
    <w:rsid w:val="00542AA2"/>
    <w:pPr>
      <w:contextualSpacing/>
      <w:jc w:val="center"/>
    </w:pPr>
    <w:rPr>
      <w:rFonts w:ascii="Calibri" w:eastAsiaTheme="majorEastAsia" w:hAnsi="Calibri" w:cstheme="majorBidi"/>
      <w:b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42AA2"/>
    <w:rPr>
      <w:rFonts w:ascii="Calibri" w:eastAsiaTheme="majorEastAsia" w:hAnsi="Calibri" w:cstheme="majorBidi"/>
      <w:b/>
      <w:spacing w:val="-10"/>
      <w:kern w:val="28"/>
      <w:sz w:val="56"/>
      <w:szCs w:val="56"/>
    </w:rPr>
  </w:style>
  <w:style w:type="paragraph" w:styleId="Poprawka">
    <w:name w:val="Revision"/>
    <w:hidden/>
    <w:uiPriority w:val="99"/>
    <w:semiHidden/>
    <w:rsid w:val="00324B6B"/>
  </w:style>
  <w:style w:type="character" w:styleId="Tekstzastpczy">
    <w:name w:val="Placeholder Text"/>
    <w:basedOn w:val="Domylnaczcionkaakapitu"/>
    <w:uiPriority w:val="99"/>
    <w:semiHidden/>
    <w:rsid w:val="00324B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2B0259E2EE4F30BE6C56B97EBE11A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02CE853-3743-4F33-89E7-4D9534F59BA9}"/>
      </w:docPartPr>
      <w:docPartBody>
        <w:p w:rsidR="00F333A0" w:rsidRDefault="00423BBA" w:rsidP="00423BBA">
          <w:pPr>
            <w:pStyle w:val="8A2B0259E2EE4F30BE6C56B97EBE11A4"/>
          </w:pPr>
          <w:r>
            <w:rPr>
              <w:color w:val="4472C4" w:themeColor="accent1"/>
            </w:rPr>
            <w:t>[Tytuł dokumentu]</w:t>
          </w:r>
        </w:p>
      </w:docPartBody>
    </w:docPart>
    <w:docPart>
      <w:docPartPr>
        <w:name w:val="08B6DD55ACB24708B216761069C22E0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F2BED3-63A3-497D-87B9-A6ADE025FCF5}"/>
      </w:docPartPr>
      <w:docPartBody>
        <w:p w:rsidR="00F333A0" w:rsidRDefault="00423BBA" w:rsidP="00423BBA">
          <w:pPr>
            <w:pStyle w:val="08B6DD55ACB24708B216761069C22E0F"/>
          </w:pPr>
          <w: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BA"/>
    <w:rsid w:val="00037BD0"/>
    <w:rsid w:val="00201D79"/>
    <w:rsid w:val="002D0960"/>
    <w:rsid w:val="003853A3"/>
    <w:rsid w:val="00423BBA"/>
    <w:rsid w:val="0075021E"/>
    <w:rsid w:val="008873AA"/>
    <w:rsid w:val="00A0266A"/>
    <w:rsid w:val="00F3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A2B0259E2EE4F30BE6C56B97EBE11A4">
    <w:name w:val="8A2B0259E2EE4F30BE6C56B97EBE11A4"/>
    <w:rsid w:val="00423BBA"/>
  </w:style>
  <w:style w:type="paragraph" w:customStyle="1" w:styleId="08B6DD55ACB24708B216761069C22E0F">
    <w:name w:val="08B6DD55ACB24708B216761069C22E0F"/>
    <w:rsid w:val="00423BBA"/>
  </w:style>
  <w:style w:type="character" w:styleId="Tekstzastpczy">
    <w:name w:val="Placeholder Text"/>
    <w:basedOn w:val="Domylnaczcionkaakapitu"/>
    <w:uiPriority w:val="99"/>
    <w:semiHidden/>
    <w:rsid w:val="00201D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4</Pages>
  <Words>1189</Words>
  <Characters>5521</Characters>
  <Application>Microsoft Office Word</Application>
  <DocSecurity>0</DocSecurity>
  <Lines>153</Lines>
  <Paragraphs>167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PZSP2 wymagania do danych</vt:lpstr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PZSP2 wymagania do danych</dc:title>
  <dc:subject/>
  <dc:creator>Zespół nr 6</dc:creator>
  <cp:keywords/>
  <dc:description/>
  <cp:lastModifiedBy>Anna Pers</cp:lastModifiedBy>
  <cp:revision>9</cp:revision>
  <dcterms:created xsi:type="dcterms:W3CDTF">2022-11-16T14:50:00Z</dcterms:created>
  <dcterms:modified xsi:type="dcterms:W3CDTF">2022-11-30T13:04:00Z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fcbd5e56920a8335692cab84c7fd285bff545760fd733ba92e2d8e0478e4b554</vt:lpwstr>
  </property>
</Properties>
</file>